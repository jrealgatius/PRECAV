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35" w:rsidRDefault="00EC4ABB" w:rsidP="00EC4ABB">
      <w:pPr>
        <w:spacing w:line="480" w:lineRule="auto"/>
        <w:rPr>
          <w:rFonts w:ascii="Times New Roman" w:hAnsi="Times New Roman" w:cs="Times New Roman"/>
          <w:b/>
          <w:sz w:val="24"/>
          <w:szCs w:val="24"/>
        </w:rPr>
      </w:pPr>
      <w:r>
        <w:rPr>
          <w:rFonts w:ascii="Times New Roman" w:hAnsi="Times New Roman" w:cs="Times New Roman"/>
          <w:b/>
          <w:sz w:val="24"/>
          <w:szCs w:val="24"/>
        </w:rPr>
        <w:t>E</w:t>
      </w:r>
      <w:r w:rsidRPr="00EC4ABB">
        <w:rPr>
          <w:rFonts w:ascii="Times New Roman" w:hAnsi="Times New Roman" w:cs="Times New Roman"/>
          <w:b/>
          <w:sz w:val="24"/>
          <w:szCs w:val="24"/>
        </w:rPr>
        <w:t xml:space="preserve">pidemiology of first cardiovascular </w:t>
      </w:r>
      <w:r>
        <w:rPr>
          <w:rFonts w:ascii="Times New Roman" w:hAnsi="Times New Roman" w:cs="Times New Roman"/>
          <w:b/>
          <w:sz w:val="24"/>
          <w:szCs w:val="24"/>
        </w:rPr>
        <w:t>disease manifestation</w:t>
      </w:r>
      <w:r w:rsidRPr="00EC4ABB">
        <w:rPr>
          <w:rFonts w:ascii="Times New Roman" w:hAnsi="Times New Roman" w:cs="Times New Roman"/>
          <w:b/>
          <w:sz w:val="24"/>
          <w:szCs w:val="24"/>
        </w:rPr>
        <w:t xml:space="preserve"> according to age and sex in </w:t>
      </w:r>
      <w:r>
        <w:rPr>
          <w:rFonts w:ascii="Times New Roman" w:hAnsi="Times New Roman" w:cs="Times New Roman"/>
          <w:b/>
          <w:sz w:val="24"/>
          <w:szCs w:val="24"/>
        </w:rPr>
        <w:t>C</w:t>
      </w:r>
      <w:r w:rsidRPr="00EC4ABB">
        <w:rPr>
          <w:rFonts w:ascii="Times New Roman" w:hAnsi="Times New Roman" w:cs="Times New Roman"/>
          <w:b/>
          <w:sz w:val="24"/>
          <w:szCs w:val="24"/>
        </w:rPr>
        <w:t xml:space="preserve">atalonia, </w:t>
      </w:r>
      <w:r>
        <w:rPr>
          <w:rFonts w:ascii="Times New Roman" w:hAnsi="Times New Roman" w:cs="Times New Roman"/>
          <w:b/>
          <w:sz w:val="24"/>
          <w:szCs w:val="24"/>
        </w:rPr>
        <w:t>S</w:t>
      </w:r>
      <w:r w:rsidRPr="00EC4ABB">
        <w:rPr>
          <w:rFonts w:ascii="Times New Roman" w:hAnsi="Times New Roman" w:cs="Times New Roman"/>
          <w:b/>
          <w:sz w:val="24"/>
          <w:szCs w:val="24"/>
        </w:rPr>
        <w:t>pain</w:t>
      </w:r>
    </w:p>
    <w:p w:rsidR="00EC4ABB" w:rsidRPr="00EC4ABB" w:rsidRDefault="00EC4ABB" w:rsidP="00EC4ABB">
      <w:pPr>
        <w:spacing w:line="480" w:lineRule="auto"/>
        <w:rPr>
          <w:rFonts w:ascii="Times New Roman" w:hAnsi="Times New Roman" w:cs="Times New Roman"/>
          <w:sz w:val="24"/>
          <w:szCs w:val="24"/>
          <w:lang w:val="es-ES"/>
        </w:rPr>
      </w:pPr>
      <w:r w:rsidRPr="00EC4ABB">
        <w:rPr>
          <w:rFonts w:ascii="Times New Roman" w:hAnsi="Times New Roman" w:cs="Times New Roman"/>
          <w:sz w:val="24"/>
          <w:szCs w:val="24"/>
          <w:lang w:val="es-ES"/>
        </w:rPr>
        <w:t>Emilio Ortega</w:t>
      </w:r>
      <w:bookmarkStart w:id="0" w:name="_GoBack"/>
      <w:bookmarkEnd w:id="0"/>
      <w:r w:rsidRPr="00EC4ABB">
        <w:rPr>
          <w:rFonts w:ascii="Times New Roman" w:hAnsi="Times New Roman" w:cs="Times New Roman"/>
          <w:sz w:val="24"/>
          <w:szCs w:val="24"/>
          <w:lang w:val="es-ES"/>
        </w:rPr>
        <w:t xml:space="preserve">, </w:t>
      </w:r>
      <w:proofErr w:type="spellStart"/>
      <w:r w:rsidRPr="00EC4ABB">
        <w:rPr>
          <w:rFonts w:ascii="Times New Roman" w:hAnsi="Times New Roman" w:cs="Times New Roman"/>
          <w:sz w:val="24"/>
          <w:szCs w:val="24"/>
          <w:lang w:val="es-ES"/>
        </w:rPr>
        <w:t>Manel</w:t>
      </w:r>
      <w:proofErr w:type="spellEnd"/>
      <w:r w:rsidRPr="00EC4ABB">
        <w:rPr>
          <w:rFonts w:ascii="Times New Roman" w:hAnsi="Times New Roman" w:cs="Times New Roman"/>
          <w:sz w:val="24"/>
          <w:szCs w:val="24"/>
          <w:lang w:val="es-ES"/>
        </w:rPr>
        <w:t xml:space="preserve"> Mata-Cases, Josep </w:t>
      </w:r>
      <w:proofErr w:type="spellStart"/>
      <w:r w:rsidRPr="00EC4ABB">
        <w:rPr>
          <w:rFonts w:ascii="Times New Roman" w:hAnsi="Times New Roman" w:cs="Times New Roman"/>
          <w:sz w:val="24"/>
          <w:szCs w:val="24"/>
          <w:lang w:val="es-ES"/>
        </w:rPr>
        <w:t>Franch</w:t>
      </w:r>
      <w:proofErr w:type="spellEnd"/>
      <w:r w:rsidRPr="00EC4ABB">
        <w:rPr>
          <w:rFonts w:ascii="Times New Roman" w:hAnsi="Times New Roman" w:cs="Times New Roman"/>
          <w:sz w:val="24"/>
          <w:szCs w:val="24"/>
          <w:lang w:val="es-ES"/>
        </w:rPr>
        <w:t xml:space="preserve">-Nadal, </w:t>
      </w:r>
      <w:proofErr w:type="spellStart"/>
      <w:r>
        <w:rPr>
          <w:rFonts w:ascii="Times New Roman" w:hAnsi="Times New Roman" w:cs="Times New Roman"/>
          <w:sz w:val="24"/>
          <w:szCs w:val="24"/>
          <w:lang w:val="es-ES"/>
        </w:rPr>
        <w:t>Mercé</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Roqué</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Bogdan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Vlacho</w:t>
      </w:r>
      <w:proofErr w:type="spellEnd"/>
      <w:r>
        <w:rPr>
          <w:rFonts w:ascii="Times New Roman" w:hAnsi="Times New Roman" w:cs="Times New Roman"/>
          <w:sz w:val="24"/>
          <w:szCs w:val="24"/>
          <w:lang w:val="es-ES"/>
        </w:rPr>
        <w:t xml:space="preserve">, </w:t>
      </w:r>
      <w:r w:rsidR="00720906">
        <w:rPr>
          <w:rFonts w:ascii="Times New Roman" w:hAnsi="Times New Roman" w:cs="Times New Roman"/>
          <w:sz w:val="24"/>
          <w:szCs w:val="24"/>
          <w:lang w:val="es-ES"/>
        </w:rPr>
        <w:t xml:space="preserve">Jordi Real </w:t>
      </w:r>
      <w:proofErr w:type="spellStart"/>
      <w:r w:rsidR="00720906">
        <w:rPr>
          <w:rFonts w:ascii="Times New Roman" w:hAnsi="Times New Roman" w:cs="Times New Roman"/>
          <w:sz w:val="24"/>
          <w:szCs w:val="24"/>
          <w:lang w:val="es-ES"/>
        </w:rPr>
        <w:t>Gatius</w:t>
      </w:r>
      <w:proofErr w:type="spellEnd"/>
      <w:r w:rsidR="00720906">
        <w:rPr>
          <w:rFonts w:ascii="Times New Roman" w:hAnsi="Times New Roman" w:cs="Times New Roman"/>
          <w:sz w:val="24"/>
          <w:szCs w:val="24"/>
          <w:lang w:val="es-ES"/>
        </w:rPr>
        <w:t xml:space="preserve">, </w:t>
      </w:r>
      <w:proofErr w:type="spellStart"/>
      <w:r w:rsidRPr="00EC4ABB">
        <w:rPr>
          <w:rFonts w:ascii="Times New Roman" w:hAnsi="Times New Roman" w:cs="Times New Roman"/>
          <w:sz w:val="24"/>
          <w:szCs w:val="24"/>
          <w:lang w:val="es-ES"/>
        </w:rPr>
        <w:t>Didac</w:t>
      </w:r>
      <w:proofErr w:type="spellEnd"/>
      <w:r w:rsidRPr="00EC4ABB">
        <w:rPr>
          <w:rFonts w:ascii="Times New Roman" w:hAnsi="Times New Roman" w:cs="Times New Roman"/>
          <w:sz w:val="24"/>
          <w:szCs w:val="24"/>
          <w:lang w:val="es-ES"/>
        </w:rPr>
        <w:t xml:space="preserve"> Mauricio Puente</w:t>
      </w:r>
    </w:p>
    <w:p w:rsidR="00EC4ABB" w:rsidRPr="00EC4ABB" w:rsidRDefault="00EC4ABB">
      <w:pPr>
        <w:rPr>
          <w:rFonts w:ascii="Times New Roman" w:hAnsi="Times New Roman" w:cs="Times New Roman"/>
          <w:b/>
          <w:sz w:val="24"/>
          <w:szCs w:val="24"/>
          <w:lang w:val="es-ES"/>
        </w:rPr>
      </w:pPr>
      <w:r w:rsidRPr="00EC4ABB">
        <w:rPr>
          <w:rFonts w:ascii="Times New Roman" w:hAnsi="Times New Roman" w:cs="Times New Roman"/>
          <w:b/>
          <w:sz w:val="24"/>
          <w:szCs w:val="24"/>
          <w:lang w:val="es-ES"/>
        </w:rPr>
        <w:br w:type="page"/>
      </w:r>
    </w:p>
    <w:p w:rsidR="009F14DB" w:rsidRPr="00EC4ABB" w:rsidRDefault="009F14DB" w:rsidP="00EC4ABB">
      <w:pPr>
        <w:spacing w:line="480" w:lineRule="auto"/>
        <w:jc w:val="both"/>
        <w:rPr>
          <w:rFonts w:ascii="Times New Roman" w:hAnsi="Times New Roman" w:cs="Times New Roman"/>
          <w:b/>
          <w:sz w:val="24"/>
          <w:szCs w:val="24"/>
        </w:rPr>
      </w:pPr>
      <w:r w:rsidRPr="00EC4ABB">
        <w:rPr>
          <w:rFonts w:ascii="Times New Roman" w:hAnsi="Times New Roman" w:cs="Times New Roman"/>
          <w:b/>
          <w:sz w:val="24"/>
          <w:szCs w:val="24"/>
        </w:rPr>
        <w:lastRenderedPageBreak/>
        <w:t>Introduction</w:t>
      </w:r>
    </w:p>
    <w:p w:rsidR="0080322C" w:rsidRDefault="00944D46" w:rsidP="00EC4ABB">
      <w:pPr>
        <w:spacing w:line="480" w:lineRule="auto"/>
        <w:jc w:val="both"/>
        <w:rPr>
          <w:rFonts w:ascii="Times New Roman" w:hAnsi="Times New Roman" w:cs="Times New Roman"/>
          <w:sz w:val="24"/>
          <w:szCs w:val="24"/>
        </w:rPr>
      </w:pPr>
      <w:r w:rsidRPr="00EC4ABB">
        <w:rPr>
          <w:rFonts w:ascii="Times New Roman" w:hAnsi="Times New Roman" w:cs="Times New Roman"/>
          <w:sz w:val="24"/>
          <w:szCs w:val="24"/>
        </w:rPr>
        <w:t xml:space="preserve">Cardiovascular diseases </w:t>
      </w:r>
      <w:r w:rsidR="009B4906" w:rsidRPr="00EC4ABB">
        <w:rPr>
          <w:rFonts w:ascii="Times New Roman" w:hAnsi="Times New Roman" w:cs="Times New Roman"/>
          <w:sz w:val="24"/>
          <w:szCs w:val="24"/>
        </w:rPr>
        <w:t xml:space="preserve">(CVDs) </w:t>
      </w:r>
      <w:r w:rsidRPr="00EC4ABB">
        <w:rPr>
          <w:rFonts w:ascii="Times New Roman" w:hAnsi="Times New Roman" w:cs="Times New Roman"/>
          <w:sz w:val="24"/>
          <w:szCs w:val="24"/>
        </w:rPr>
        <w:t xml:space="preserve">are </w:t>
      </w:r>
      <w:r w:rsidR="00904CA0" w:rsidRPr="00EC4ABB">
        <w:rPr>
          <w:rFonts w:ascii="Times New Roman" w:hAnsi="Times New Roman" w:cs="Times New Roman"/>
          <w:sz w:val="24"/>
          <w:szCs w:val="24"/>
        </w:rPr>
        <w:t>responsible of</w:t>
      </w:r>
      <w:r w:rsidRPr="00EC4ABB">
        <w:rPr>
          <w:rFonts w:ascii="Times New Roman" w:hAnsi="Times New Roman" w:cs="Times New Roman"/>
          <w:sz w:val="24"/>
          <w:szCs w:val="24"/>
        </w:rPr>
        <w:t xml:space="preserve"> </w:t>
      </w:r>
      <w:r w:rsidR="00C66DF2" w:rsidRPr="00EC4ABB">
        <w:rPr>
          <w:rFonts w:ascii="Times New Roman" w:hAnsi="Times New Roman" w:cs="Times New Roman"/>
          <w:sz w:val="24"/>
          <w:szCs w:val="24"/>
        </w:rPr>
        <w:t xml:space="preserve">a </w:t>
      </w:r>
      <w:r w:rsidRPr="00EC4ABB">
        <w:rPr>
          <w:rFonts w:ascii="Times New Roman" w:hAnsi="Times New Roman" w:cs="Times New Roman"/>
          <w:sz w:val="24"/>
          <w:szCs w:val="24"/>
        </w:rPr>
        <w:t xml:space="preserve">large part of total deceases in Spain as well as in other European countries. These diseases are </w:t>
      </w:r>
      <w:r w:rsidR="00720906">
        <w:rPr>
          <w:rFonts w:ascii="Times New Roman" w:hAnsi="Times New Roman" w:cs="Times New Roman"/>
          <w:sz w:val="24"/>
          <w:szCs w:val="24"/>
        </w:rPr>
        <w:t>mostly</w:t>
      </w:r>
      <w:r w:rsidRPr="00EC4ABB">
        <w:rPr>
          <w:rFonts w:ascii="Times New Roman" w:hAnsi="Times New Roman" w:cs="Times New Roman"/>
          <w:sz w:val="24"/>
          <w:szCs w:val="24"/>
        </w:rPr>
        <w:t xml:space="preserve"> consequence of </w:t>
      </w:r>
      <w:r w:rsidR="009B4906" w:rsidRPr="00EC4ABB">
        <w:rPr>
          <w:rFonts w:ascii="Times New Roman" w:hAnsi="Times New Roman" w:cs="Times New Roman"/>
          <w:sz w:val="24"/>
          <w:szCs w:val="24"/>
        </w:rPr>
        <w:t>the presence of large</w:t>
      </w:r>
      <w:r w:rsidR="00904CA0" w:rsidRPr="00EC4ABB">
        <w:rPr>
          <w:rFonts w:ascii="Times New Roman" w:hAnsi="Times New Roman" w:cs="Times New Roman"/>
          <w:sz w:val="24"/>
          <w:szCs w:val="24"/>
        </w:rPr>
        <w:t>,</w:t>
      </w:r>
      <w:r w:rsidR="009B4906" w:rsidRPr="00EC4ABB">
        <w:rPr>
          <w:rFonts w:ascii="Times New Roman" w:hAnsi="Times New Roman" w:cs="Times New Roman"/>
          <w:sz w:val="24"/>
          <w:szCs w:val="24"/>
        </w:rPr>
        <w:t xml:space="preserve"> or numerous</w:t>
      </w:r>
      <w:r w:rsidR="00186A59" w:rsidRPr="00EC4ABB">
        <w:rPr>
          <w:rFonts w:ascii="Times New Roman" w:hAnsi="Times New Roman" w:cs="Times New Roman"/>
          <w:sz w:val="24"/>
          <w:szCs w:val="24"/>
        </w:rPr>
        <w:t>,</w:t>
      </w:r>
      <w:r w:rsidR="009B4906" w:rsidRPr="00EC4ABB">
        <w:rPr>
          <w:rFonts w:ascii="Times New Roman" w:hAnsi="Times New Roman" w:cs="Times New Roman"/>
          <w:sz w:val="24"/>
          <w:szCs w:val="24"/>
        </w:rPr>
        <w:t xml:space="preserve"> </w:t>
      </w:r>
      <w:r w:rsidR="00904CA0" w:rsidRPr="00EC4ABB">
        <w:rPr>
          <w:rFonts w:ascii="Times New Roman" w:hAnsi="Times New Roman" w:cs="Times New Roman"/>
          <w:sz w:val="24"/>
          <w:szCs w:val="24"/>
        </w:rPr>
        <w:t>and/</w:t>
      </w:r>
      <w:r w:rsidR="009B4906" w:rsidRPr="00EC4ABB">
        <w:rPr>
          <w:rFonts w:ascii="Times New Roman" w:hAnsi="Times New Roman" w:cs="Times New Roman"/>
          <w:sz w:val="24"/>
          <w:szCs w:val="24"/>
        </w:rPr>
        <w:t>or complicat</w:t>
      </w:r>
      <w:r w:rsidR="00C66DF2" w:rsidRPr="00EC4ABB">
        <w:rPr>
          <w:rFonts w:ascii="Times New Roman" w:hAnsi="Times New Roman" w:cs="Times New Roman"/>
          <w:sz w:val="24"/>
          <w:szCs w:val="24"/>
        </w:rPr>
        <w:t>ed</w:t>
      </w:r>
      <w:r w:rsidR="009B4906" w:rsidRPr="00EC4ABB">
        <w:rPr>
          <w:rFonts w:ascii="Times New Roman" w:hAnsi="Times New Roman" w:cs="Times New Roman"/>
          <w:sz w:val="24"/>
          <w:szCs w:val="24"/>
        </w:rPr>
        <w:t xml:space="preserve"> (hemorrhage, rupture, thrombosis, etc)</w:t>
      </w:r>
      <w:r w:rsidR="00904CA0" w:rsidRPr="00EC4ABB">
        <w:rPr>
          <w:rFonts w:ascii="Times New Roman" w:hAnsi="Times New Roman" w:cs="Times New Roman"/>
          <w:sz w:val="24"/>
          <w:szCs w:val="24"/>
        </w:rPr>
        <w:t xml:space="preserve"> </w:t>
      </w:r>
      <w:proofErr w:type="spellStart"/>
      <w:r w:rsidR="00904CA0" w:rsidRPr="00EC4ABB">
        <w:rPr>
          <w:rFonts w:ascii="Times New Roman" w:hAnsi="Times New Roman" w:cs="Times New Roman"/>
          <w:sz w:val="24"/>
          <w:szCs w:val="24"/>
        </w:rPr>
        <w:t>atheroma</w:t>
      </w:r>
      <w:proofErr w:type="spellEnd"/>
      <w:r w:rsidR="00904CA0" w:rsidRPr="00EC4ABB">
        <w:rPr>
          <w:rFonts w:ascii="Times New Roman" w:hAnsi="Times New Roman" w:cs="Times New Roman"/>
          <w:sz w:val="24"/>
          <w:szCs w:val="24"/>
        </w:rPr>
        <w:t xml:space="preserve"> plaques </w:t>
      </w:r>
      <w:r w:rsidR="00186A59" w:rsidRPr="00EC4ABB">
        <w:rPr>
          <w:rFonts w:ascii="Times New Roman" w:hAnsi="Times New Roman" w:cs="Times New Roman"/>
          <w:sz w:val="24"/>
          <w:szCs w:val="24"/>
        </w:rPr>
        <w:t xml:space="preserve">deposited </w:t>
      </w:r>
      <w:r w:rsidRPr="00EC4ABB">
        <w:rPr>
          <w:rFonts w:ascii="Times New Roman" w:hAnsi="Times New Roman" w:cs="Times New Roman"/>
          <w:sz w:val="24"/>
          <w:szCs w:val="24"/>
        </w:rPr>
        <w:t xml:space="preserve">in the </w:t>
      </w:r>
      <w:r w:rsidR="00720906">
        <w:rPr>
          <w:rFonts w:ascii="Times New Roman" w:hAnsi="Times New Roman" w:cs="Times New Roman"/>
          <w:sz w:val="24"/>
          <w:szCs w:val="24"/>
        </w:rPr>
        <w:t>arterial wall</w:t>
      </w:r>
      <w:r w:rsidR="00126242">
        <w:rPr>
          <w:rFonts w:ascii="Times New Roman" w:hAnsi="Times New Roman" w:cs="Times New Roman"/>
          <w:sz w:val="24"/>
          <w:szCs w:val="24"/>
        </w:rPr>
        <w:t>s</w:t>
      </w:r>
      <w:r w:rsidR="00720906">
        <w:rPr>
          <w:rFonts w:ascii="Times New Roman" w:hAnsi="Times New Roman" w:cs="Times New Roman"/>
          <w:sz w:val="24"/>
          <w:szCs w:val="24"/>
        </w:rPr>
        <w:t xml:space="preserve">. </w:t>
      </w:r>
      <w:r w:rsidR="0080322C">
        <w:rPr>
          <w:rFonts w:ascii="Times New Roman" w:hAnsi="Times New Roman" w:cs="Times New Roman"/>
          <w:sz w:val="24"/>
          <w:szCs w:val="24"/>
        </w:rPr>
        <w:t xml:space="preserve">Heart failure is also a relevant manifestation of cardiovascular disease. Longer survival in better health care systems is an important determinant of HF, </w:t>
      </w:r>
      <w:r w:rsidR="0080322C" w:rsidRPr="00400C70">
        <w:rPr>
          <w:rFonts w:ascii="Times New Roman" w:hAnsi="Times New Roman" w:cs="Times New Roman"/>
          <w:sz w:val="24"/>
          <w:szCs w:val="24"/>
        </w:rPr>
        <w:t xml:space="preserve">one of the </w:t>
      </w:r>
      <w:r w:rsidR="00126242">
        <w:rPr>
          <w:rFonts w:ascii="Times New Roman" w:hAnsi="Times New Roman" w:cs="Times New Roman"/>
          <w:sz w:val="24"/>
          <w:szCs w:val="24"/>
        </w:rPr>
        <w:t>CV disease manifestation</w:t>
      </w:r>
      <w:r w:rsidR="0080322C">
        <w:rPr>
          <w:rFonts w:ascii="Times New Roman" w:hAnsi="Times New Roman" w:cs="Times New Roman"/>
          <w:sz w:val="24"/>
          <w:szCs w:val="24"/>
        </w:rPr>
        <w:t xml:space="preserve"> associated</w:t>
      </w:r>
      <w:r w:rsidR="0080322C" w:rsidRPr="00400C70">
        <w:rPr>
          <w:rFonts w:ascii="Times New Roman" w:hAnsi="Times New Roman" w:cs="Times New Roman"/>
          <w:sz w:val="24"/>
          <w:szCs w:val="24"/>
        </w:rPr>
        <w:t xml:space="preserve"> with greater healthcare</w:t>
      </w:r>
      <w:r w:rsidR="0080322C">
        <w:rPr>
          <w:rFonts w:ascii="Times New Roman" w:hAnsi="Times New Roman" w:cs="Times New Roman"/>
          <w:sz w:val="24"/>
          <w:szCs w:val="24"/>
        </w:rPr>
        <w:t xml:space="preserve"> expenditures. Although, coronary heart disease is a leading determinant of heart failure, obesity, diabetic </w:t>
      </w:r>
      <w:proofErr w:type="spellStart"/>
      <w:r w:rsidR="0080322C" w:rsidRPr="00572047">
        <w:rPr>
          <w:rFonts w:ascii="Times New Roman" w:hAnsi="Times New Roman" w:cs="Times New Roman"/>
          <w:sz w:val="24"/>
          <w:szCs w:val="24"/>
        </w:rPr>
        <w:t>cardiomyopathy</w:t>
      </w:r>
      <w:proofErr w:type="spellEnd"/>
      <w:r w:rsidR="0080322C">
        <w:rPr>
          <w:rFonts w:ascii="Times New Roman" w:hAnsi="Times New Roman" w:cs="Times New Roman"/>
          <w:sz w:val="24"/>
          <w:szCs w:val="24"/>
        </w:rPr>
        <w:t xml:space="preserve">, ageing, and high blood pressure are strong determinants of HF on their own. </w:t>
      </w:r>
    </w:p>
    <w:p w:rsidR="00572047" w:rsidRDefault="00572047" w:rsidP="00EC4ABB">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9B4906" w:rsidRPr="00EC4ABB">
        <w:rPr>
          <w:rFonts w:ascii="Times New Roman" w:hAnsi="Times New Roman" w:cs="Times New Roman"/>
          <w:sz w:val="24"/>
          <w:szCs w:val="24"/>
        </w:rPr>
        <w:t xml:space="preserve">here are </w:t>
      </w:r>
      <w:r w:rsidR="00944D46" w:rsidRPr="00EC4ABB">
        <w:rPr>
          <w:rFonts w:ascii="Times New Roman" w:hAnsi="Times New Roman" w:cs="Times New Roman"/>
          <w:sz w:val="24"/>
          <w:szCs w:val="24"/>
        </w:rPr>
        <w:t>varied manifestations</w:t>
      </w:r>
      <w:r w:rsidR="009B4906" w:rsidRPr="00EC4ABB">
        <w:rPr>
          <w:rFonts w:ascii="Times New Roman" w:hAnsi="Times New Roman" w:cs="Times New Roman"/>
          <w:sz w:val="24"/>
          <w:szCs w:val="24"/>
        </w:rPr>
        <w:t xml:space="preserve"> of </w:t>
      </w:r>
      <w:r>
        <w:rPr>
          <w:rFonts w:ascii="Times New Roman" w:hAnsi="Times New Roman" w:cs="Times New Roman"/>
          <w:sz w:val="24"/>
          <w:szCs w:val="24"/>
        </w:rPr>
        <w:t>CVD</w:t>
      </w:r>
      <w:r w:rsidR="009B4906" w:rsidRPr="00EC4ABB">
        <w:rPr>
          <w:rFonts w:ascii="Times New Roman" w:hAnsi="Times New Roman" w:cs="Times New Roman"/>
          <w:sz w:val="24"/>
          <w:szCs w:val="24"/>
        </w:rPr>
        <w:t xml:space="preserve"> according to the vascular location where atherosclerosis is more </w:t>
      </w:r>
      <w:r w:rsidR="00C66DF2" w:rsidRPr="00EC4ABB">
        <w:rPr>
          <w:rFonts w:ascii="Times New Roman" w:hAnsi="Times New Roman" w:cs="Times New Roman"/>
          <w:sz w:val="24"/>
          <w:szCs w:val="24"/>
        </w:rPr>
        <w:t>prominent</w:t>
      </w:r>
      <w:r w:rsidR="009B4906" w:rsidRPr="00EC4ABB">
        <w:rPr>
          <w:rFonts w:ascii="Times New Roman" w:hAnsi="Times New Roman" w:cs="Times New Roman"/>
          <w:sz w:val="24"/>
          <w:szCs w:val="24"/>
        </w:rPr>
        <w:t xml:space="preserve"> or complications affect </w:t>
      </w:r>
      <w:r w:rsidR="00904CA0" w:rsidRPr="00EC4ABB">
        <w:rPr>
          <w:rFonts w:ascii="Times New Roman" w:hAnsi="Times New Roman" w:cs="Times New Roman"/>
          <w:sz w:val="24"/>
          <w:szCs w:val="24"/>
        </w:rPr>
        <w:t xml:space="preserve">critically </w:t>
      </w:r>
      <w:r w:rsidR="009B4906" w:rsidRPr="00EC4ABB">
        <w:rPr>
          <w:rFonts w:ascii="Times New Roman" w:hAnsi="Times New Roman" w:cs="Times New Roman"/>
          <w:sz w:val="24"/>
          <w:szCs w:val="24"/>
        </w:rPr>
        <w:t>organ</w:t>
      </w:r>
      <w:r w:rsidR="00C66DF2" w:rsidRPr="00EC4ABB">
        <w:rPr>
          <w:rFonts w:ascii="Times New Roman" w:hAnsi="Times New Roman" w:cs="Times New Roman"/>
          <w:sz w:val="24"/>
          <w:szCs w:val="24"/>
        </w:rPr>
        <w:t>/</w:t>
      </w:r>
      <w:r w:rsidR="009B4906" w:rsidRPr="00EC4ABB">
        <w:rPr>
          <w:rFonts w:ascii="Times New Roman" w:hAnsi="Times New Roman" w:cs="Times New Roman"/>
          <w:sz w:val="24"/>
          <w:szCs w:val="24"/>
        </w:rPr>
        <w:t>system perfusion</w:t>
      </w:r>
      <w:r w:rsidR="00F01BFF" w:rsidRPr="00EC4ABB">
        <w:rPr>
          <w:rFonts w:ascii="Times New Roman" w:hAnsi="Times New Roman" w:cs="Times New Roman"/>
          <w:sz w:val="24"/>
          <w:szCs w:val="24"/>
        </w:rPr>
        <w:t xml:space="preserve"> or function</w:t>
      </w:r>
      <w:r w:rsidR="00944D46" w:rsidRPr="00EC4ABB">
        <w:rPr>
          <w:rFonts w:ascii="Times New Roman" w:hAnsi="Times New Roman" w:cs="Times New Roman"/>
          <w:sz w:val="24"/>
          <w:szCs w:val="24"/>
        </w:rPr>
        <w:t xml:space="preserve">. </w:t>
      </w:r>
      <w:r w:rsidR="00186A59" w:rsidRPr="00EC4ABB">
        <w:rPr>
          <w:rFonts w:ascii="Times New Roman" w:hAnsi="Times New Roman" w:cs="Times New Roman"/>
          <w:sz w:val="24"/>
          <w:szCs w:val="24"/>
        </w:rPr>
        <w:t>Myocardial</w:t>
      </w:r>
      <w:r w:rsidR="009B4906" w:rsidRPr="00EC4ABB">
        <w:rPr>
          <w:rFonts w:ascii="Times New Roman" w:hAnsi="Times New Roman" w:cs="Times New Roman"/>
          <w:sz w:val="24"/>
          <w:szCs w:val="24"/>
        </w:rPr>
        <w:t xml:space="preserve"> infarction, </w:t>
      </w:r>
      <w:r w:rsidR="00186A59" w:rsidRPr="00EC4ABB">
        <w:rPr>
          <w:rFonts w:ascii="Times New Roman" w:hAnsi="Times New Roman" w:cs="Times New Roman"/>
          <w:sz w:val="24"/>
          <w:szCs w:val="24"/>
        </w:rPr>
        <w:t xml:space="preserve">angina, </w:t>
      </w:r>
      <w:r w:rsidR="009B4906" w:rsidRPr="00EC4ABB">
        <w:rPr>
          <w:rFonts w:ascii="Times New Roman" w:hAnsi="Times New Roman" w:cs="Times New Roman"/>
          <w:sz w:val="24"/>
          <w:szCs w:val="24"/>
        </w:rPr>
        <w:t xml:space="preserve">ischemic or hemorrhagic stroke, transient ischemic </w:t>
      </w:r>
      <w:r w:rsidR="00186A59" w:rsidRPr="00EC4ABB">
        <w:rPr>
          <w:rFonts w:ascii="Times New Roman" w:hAnsi="Times New Roman" w:cs="Times New Roman"/>
          <w:sz w:val="24"/>
          <w:szCs w:val="24"/>
        </w:rPr>
        <w:t>attack</w:t>
      </w:r>
      <w:r w:rsidR="009B4906" w:rsidRPr="00EC4ABB">
        <w:rPr>
          <w:rFonts w:ascii="Times New Roman" w:hAnsi="Times New Roman" w:cs="Times New Roman"/>
          <w:sz w:val="24"/>
          <w:szCs w:val="24"/>
        </w:rPr>
        <w:t xml:space="preserve">, </w:t>
      </w:r>
      <w:r w:rsidR="00C66DF2" w:rsidRPr="00EC4ABB">
        <w:rPr>
          <w:rFonts w:ascii="Times New Roman" w:hAnsi="Times New Roman" w:cs="Times New Roman"/>
          <w:sz w:val="24"/>
          <w:szCs w:val="24"/>
        </w:rPr>
        <w:t>short distance</w:t>
      </w:r>
      <w:r w:rsidR="00904CA0" w:rsidRPr="00EC4ABB">
        <w:rPr>
          <w:rFonts w:ascii="Times New Roman" w:hAnsi="Times New Roman" w:cs="Times New Roman"/>
          <w:sz w:val="24"/>
          <w:szCs w:val="24"/>
        </w:rPr>
        <w:t xml:space="preserve"> </w:t>
      </w:r>
      <w:r w:rsidR="009B4906" w:rsidRPr="00EC4ABB">
        <w:rPr>
          <w:rFonts w:ascii="Times New Roman" w:hAnsi="Times New Roman" w:cs="Times New Roman"/>
          <w:sz w:val="24"/>
          <w:szCs w:val="24"/>
        </w:rPr>
        <w:t xml:space="preserve">intermittent </w:t>
      </w:r>
      <w:proofErr w:type="spellStart"/>
      <w:r w:rsidR="009B4906" w:rsidRPr="00EC4ABB">
        <w:rPr>
          <w:rFonts w:ascii="Times New Roman" w:hAnsi="Times New Roman" w:cs="Times New Roman"/>
          <w:sz w:val="24"/>
          <w:szCs w:val="24"/>
        </w:rPr>
        <w:t>claudication</w:t>
      </w:r>
      <w:proofErr w:type="spellEnd"/>
      <w:r w:rsidR="009B4906" w:rsidRPr="00EC4ABB">
        <w:rPr>
          <w:rFonts w:ascii="Times New Roman" w:hAnsi="Times New Roman" w:cs="Times New Roman"/>
          <w:sz w:val="24"/>
          <w:szCs w:val="24"/>
        </w:rPr>
        <w:t xml:space="preserve">, </w:t>
      </w:r>
      <w:r w:rsidR="00186A59" w:rsidRPr="00EC4ABB">
        <w:rPr>
          <w:rFonts w:ascii="Times New Roman" w:hAnsi="Times New Roman" w:cs="Times New Roman"/>
          <w:sz w:val="24"/>
          <w:szCs w:val="24"/>
        </w:rPr>
        <w:t xml:space="preserve">or acute ischemia of the </w:t>
      </w:r>
      <w:r w:rsidR="00720906">
        <w:rPr>
          <w:rFonts w:ascii="Times New Roman" w:hAnsi="Times New Roman" w:cs="Times New Roman"/>
          <w:sz w:val="24"/>
          <w:szCs w:val="24"/>
        </w:rPr>
        <w:t>foot</w:t>
      </w:r>
      <w:r w:rsidR="00186A59" w:rsidRPr="00EC4ABB">
        <w:rPr>
          <w:rFonts w:ascii="Times New Roman" w:hAnsi="Times New Roman" w:cs="Times New Roman"/>
          <w:sz w:val="24"/>
          <w:szCs w:val="24"/>
        </w:rPr>
        <w:t>, are probably best known</w:t>
      </w:r>
      <w:r w:rsidR="00FA11AA" w:rsidRPr="00EC4ABB">
        <w:rPr>
          <w:rFonts w:ascii="Times New Roman" w:hAnsi="Times New Roman" w:cs="Times New Roman"/>
          <w:sz w:val="24"/>
          <w:szCs w:val="24"/>
        </w:rPr>
        <w:t xml:space="preserve"> and referred as hard or</w:t>
      </w:r>
      <w:r w:rsidR="00904CA0" w:rsidRPr="00EC4ABB">
        <w:rPr>
          <w:rFonts w:ascii="Times New Roman" w:hAnsi="Times New Roman" w:cs="Times New Roman"/>
          <w:sz w:val="24"/>
          <w:szCs w:val="24"/>
        </w:rPr>
        <w:t xml:space="preserve"> clas</w:t>
      </w:r>
      <w:r w:rsidR="00FA11AA" w:rsidRPr="00EC4ABB">
        <w:rPr>
          <w:rFonts w:ascii="Times New Roman" w:hAnsi="Times New Roman" w:cs="Times New Roman"/>
          <w:sz w:val="24"/>
          <w:szCs w:val="24"/>
        </w:rPr>
        <w:t xml:space="preserve">sical </w:t>
      </w:r>
      <w:r w:rsidR="00186A59" w:rsidRPr="00EC4ABB">
        <w:rPr>
          <w:rFonts w:ascii="Times New Roman" w:hAnsi="Times New Roman" w:cs="Times New Roman"/>
          <w:sz w:val="24"/>
          <w:szCs w:val="24"/>
        </w:rPr>
        <w:t xml:space="preserve">manifestations </w:t>
      </w:r>
      <w:r w:rsidR="00904CA0" w:rsidRPr="00EC4ABB">
        <w:rPr>
          <w:rFonts w:ascii="Times New Roman" w:hAnsi="Times New Roman" w:cs="Times New Roman"/>
          <w:sz w:val="24"/>
          <w:szCs w:val="24"/>
        </w:rPr>
        <w:t>of</w:t>
      </w:r>
      <w:r w:rsidR="00186A59" w:rsidRPr="00EC4ABB">
        <w:rPr>
          <w:rFonts w:ascii="Times New Roman" w:hAnsi="Times New Roman" w:cs="Times New Roman"/>
          <w:sz w:val="24"/>
          <w:szCs w:val="24"/>
        </w:rPr>
        <w:t xml:space="preserve"> CVDs. </w:t>
      </w:r>
      <w:r w:rsidR="00233222" w:rsidRPr="00EC4ABB">
        <w:rPr>
          <w:rFonts w:ascii="Times New Roman" w:hAnsi="Times New Roman" w:cs="Times New Roman"/>
          <w:sz w:val="24"/>
          <w:szCs w:val="24"/>
        </w:rPr>
        <w:t>However, advance</w:t>
      </w:r>
      <w:r w:rsidR="00904CA0" w:rsidRPr="00EC4ABB">
        <w:rPr>
          <w:rFonts w:ascii="Times New Roman" w:hAnsi="Times New Roman" w:cs="Times New Roman"/>
          <w:sz w:val="24"/>
          <w:szCs w:val="24"/>
        </w:rPr>
        <w:t>d</w:t>
      </w:r>
      <w:r w:rsidR="00233222" w:rsidRPr="00EC4ABB">
        <w:rPr>
          <w:rFonts w:ascii="Times New Roman" w:hAnsi="Times New Roman" w:cs="Times New Roman"/>
          <w:sz w:val="24"/>
          <w:szCs w:val="24"/>
        </w:rPr>
        <w:t xml:space="preserve"> preclinical atherosclerosis (such as </w:t>
      </w:r>
      <w:r w:rsidR="00904CA0" w:rsidRPr="00EC4ABB">
        <w:rPr>
          <w:rFonts w:ascii="Times New Roman" w:hAnsi="Times New Roman" w:cs="Times New Roman"/>
          <w:sz w:val="24"/>
          <w:szCs w:val="24"/>
        </w:rPr>
        <w:t xml:space="preserve">carotid </w:t>
      </w:r>
      <w:proofErr w:type="spellStart"/>
      <w:r w:rsidR="00904CA0" w:rsidRPr="00EC4ABB">
        <w:rPr>
          <w:rFonts w:ascii="Times New Roman" w:hAnsi="Times New Roman" w:cs="Times New Roman"/>
          <w:sz w:val="24"/>
          <w:szCs w:val="24"/>
        </w:rPr>
        <w:t>stenosis</w:t>
      </w:r>
      <w:proofErr w:type="spellEnd"/>
      <w:r w:rsidR="00904CA0" w:rsidRPr="00EC4ABB">
        <w:rPr>
          <w:rFonts w:ascii="Times New Roman" w:hAnsi="Times New Roman" w:cs="Times New Roman"/>
          <w:sz w:val="24"/>
          <w:szCs w:val="24"/>
        </w:rPr>
        <w:t xml:space="preserve">), </w:t>
      </w:r>
      <w:r w:rsidR="00720906" w:rsidRPr="00720906">
        <w:rPr>
          <w:rFonts w:ascii="Times New Roman" w:hAnsi="Times New Roman" w:cs="Times New Roman"/>
          <w:sz w:val="24"/>
          <w:szCs w:val="24"/>
        </w:rPr>
        <w:t>abdominal aortic aneurysm</w:t>
      </w:r>
      <w:r w:rsidR="00904CA0" w:rsidRPr="00EC4ABB">
        <w:rPr>
          <w:rFonts w:ascii="Times New Roman" w:hAnsi="Times New Roman" w:cs="Times New Roman"/>
          <w:sz w:val="24"/>
          <w:szCs w:val="24"/>
        </w:rPr>
        <w:t xml:space="preserve">, </w:t>
      </w:r>
      <w:proofErr w:type="spellStart"/>
      <w:r w:rsidR="00904CA0" w:rsidRPr="00EC4ABB">
        <w:rPr>
          <w:rFonts w:ascii="Times New Roman" w:hAnsi="Times New Roman" w:cs="Times New Roman"/>
          <w:sz w:val="24"/>
          <w:szCs w:val="24"/>
        </w:rPr>
        <w:t>renovascular</w:t>
      </w:r>
      <w:proofErr w:type="spellEnd"/>
      <w:r w:rsidR="00904CA0" w:rsidRPr="00EC4ABB">
        <w:rPr>
          <w:rFonts w:ascii="Times New Roman" w:hAnsi="Times New Roman" w:cs="Times New Roman"/>
          <w:sz w:val="24"/>
          <w:szCs w:val="24"/>
        </w:rPr>
        <w:t xml:space="preserve"> hypertension, revascularization procedures (not always </w:t>
      </w:r>
      <w:r w:rsidR="0080322C">
        <w:rPr>
          <w:rFonts w:ascii="Times New Roman" w:hAnsi="Times New Roman" w:cs="Times New Roman"/>
          <w:sz w:val="24"/>
          <w:szCs w:val="24"/>
        </w:rPr>
        <w:t>a direct consequence of</w:t>
      </w:r>
      <w:r w:rsidR="00904CA0" w:rsidRPr="00EC4ABB">
        <w:rPr>
          <w:rFonts w:ascii="Times New Roman" w:hAnsi="Times New Roman" w:cs="Times New Roman"/>
          <w:sz w:val="24"/>
          <w:szCs w:val="24"/>
        </w:rPr>
        <w:t xml:space="preserve"> an acute event), stable initial angina or undetermined ischemic heart disease, </w:t>
      </w:r>
      <w:r w:rsidR="00126242">
        <w:rPr>
          <w:rFonts w:ascii="Times New Roman" w:hAnsi="Times New Roman" w:cs="Times New Roman"/>
          <w:sz w:val="24"/>
          <w:szCs w:val="24"/>
        </w:rPr>
        <w:t>and</w:t>
      </w:r>
      <w:r w:rsidR="00904CA0" w:rsidRPr="00EC4ABB">
        <w:rPr>
          <w:rFonts w:ascii="Times New Roman" w:hAnsi="Times New Roman" w:cs="Times New Roman"/>
          <w:sz w:val="24"/>
          <w:szCs w:val="24"/>
        </w:rPr>
        <w:t xml:space="preserve"> silent </w:t>
      </w:r>
      <w:proofErr w:type="spellStart"/>
      <w:r w:rsidR="00904CA0" w:rsidRPr="00EC4ABB">
        <w:rPr>
          <w:rFonts w:ascii="Times New Roman" w:hAnsi="Times New Roman" w:cs="Times New Roman"/>
          <w:sz w:val="24"/>
          <w:szCs w:val="24"/>
        </w:rPr>
        <w:t>lacunar</w:t>
      </w:r>
      <w:proofErr w:type="spellEnd"/>
      <w:r w:rsidR="00904CA0" w:rsidRPr="00EC4ABB">
        <w:rPr>
          <w:rFonts w:ascii="Times New Roman" w:hAnsi="Times New Roman" w:cs="Times New Roman"/>
          <w:sz w:val="24"/>
          <w:szCs w:val="24"/>
        </w:rPr>
        <w:t xml:space="preserve"> infarction, among others, are also clinical manifestations of CVD that deserve clinical attention.  </w:t>
      </w:r>
    </w:p>
    <w:p w:rsidR="00720906" w:rsidRPr="00EC4ABB" w:rsidRDefault="00720906" w:rsidP="00720906">
      <w:pPr>
        <w:spacing w:line="480" w:lineRule="auto"/>
        <w:jc w:val="both"/>
        <w:rPr>
          <w:rFonts w:ascii="Times New Roman" w:hAnsi="Times New Roman" w:cs="Times New Roman"/>
          <w:sz w:val="24"/>
          <w:szCs w:val="24"/>
        </w:rPr>
      </w:pPr>
      <w:r w:rsidRPr="00EC4ABB">
        <w:rPr>
          <w:rFonts w:ascii="Times New Roman" w:hAnsi="Times New Roman" w:cs="Times New Roman"/>
          <w:sz w:val="24"/>
          <w:szCs w:val="24"/>
        </w:rPr>
        <w:t>Although, classical</w:t>
      </w:r>
      <w:r w:rsidR="0080322C">
        <w:rPr>
          <w:rFonts w:ascii="Times New Roman" w:hAnsi="Times New Roman" w:cs="Times New Roman"/>
          <w:sz w:val="24"/>
          <w:szCs w:val="24"/>
        </w:rPr>
        <w:t>, so called hard,</w:t>
      </w:r>
      <w:r w:rsidRPr="00EC4ABB">
        <w:rPr>
          <w:rFonts w:ascii="Times New Roman" w:hAnsi="Times New Roman" w:cs="Times New Roman"/>
          <w:sz w:val="24"/>
          <w:szCs w:val="24"/>
        </w:rPr>
        <w:t xml:space="preserve"> manifestations of CVD have stronger clinical implications, and are the </w:t>
      </w:r>
      <w:r>
        <w:rPr>
          <w:rFonts w:ascii="Times New Roman" w:hAnsi="Times New Roman" w:cs="Times New Roman"/>
          <w:sz w:val="24"/>
          <w:szCs w:val="24"/>
        </w:rPr>
        <w:t>main outcome for</w:t>
      </w:r>
      <w:r w:rsidRPr="00EC4ABB">
        <w:rPr>
          <w:rFonts w:ascii="Times New Roman" w:hAnsi="Times New Roman" w:cs="Times New Roman"/>
          <w:sz w:val="24"/>
          <w:szCs w:val="24"/>
        </w:rPr>
        <w:t xml:space="preserve"> randomized trials </w:t>
      </w:r>
      <w:r w:rsidR="00126242">
        <w:rPr>
          <w:rFonts w:ascii="Times New Roman" w:hAnsi="Times New Roman" w:cs="Times New Roman"/>
          <w:sz w:val="24"/>
          <w:szCs w:val="24"/>
        </w:rPr>
        <w:t>evaluating</w:t>
      </w:r>
      <w:r w:rsidRPr="00EC4ABB">
        <w:rPr>
          <w:rFonts w:ascii="Times New Roman" w:hAnsi="Times New Roman" w:cs="Times New Roman"/>
          <w:sz w:val="24"/>
          <w:szCs w:val="24"/>
        </w:rPr>
        <w:t xml:space="preserve"> </w:t>
      </w:r>
      <w:r>
        <w:rPr>
          <w:rFonts w:ascii="Times New Roman" w:hAnsi="Times New Roman" w:cs="Times New Roman"/>
          <w:sz w:val="24"/>
          <w:szCs w:val="24"/>
        </w:rPr>
        <w:t xml:space="preserve">preventive </w:t>
      </w:r>
      <w:r>
        <w:rPr>
          <w:rFonts w:ascii="Times New Roman" w:hAnsi="Times New Roman" w:cs="Times New Roman"/>
          <w:sz w:val="24"/>
          <w:szCs w:val="24"/>
        </w:rPr>
        <w:lastRenderedPageBreak/>
        <w:t>therapies</w:t>
      </w:r>
      <w:r w:rsidRPr="00EC4ABB">
        <w:rPr>
          <w:rFonts w:ascii="Times New Roman" w:hAnsi="Times New Roman" w:cs="Times New Roman"/>
          <w:sz w:val="24"/>
          <w:szCs w:val="24"/>
        </w:rPr>
        <w:t>, other atherosclerotic manifestation of CVDs are also relevant in terms of lifestyle and treatment initiation, deeper cardiovascular evaluation (imaging test, lab work,</w:t>
      </w:r>
      <w:r>
        <w:rPr>
          <w:rFonts w:ascii="Times New Roman" w:hAnsi="Times New Roman" w:cs="Times New Roman"/>
          <w:sz w:val="24"/>
          <w:szCs w:val="24"/>
        </w:rPr>
        <w:t xml:space="preserve"> </w:t>
      </w:r>
      <w:r w:rsidRPr="00720906">
        <w:rPr>
          <w:rFonts w:ascii="Times New Roman" w:hAnsi="Times New Roman" w:cs="Times New Roman"/>
          <w:sz w:val="24"/>
          <w:szCs w:val="24"/>
        </w:rPr>
        <w:t>ischemia testing</w:t>
      </w:r>
      <w:r>
        <w:rPr>
          <w:rFonts w:ascii="Times New Roman" w:hAnsi="Times New Roman" w:cs="Times New Roman"/>
          <w:sz w:val="24"/>
          <w:szCs w:val="24"/>
        </w:rPr>
        <w:t>,</w:t>
      </w:r>
      <w:r w:rsidRPr="00EC4ABB">
        <w:rPr>
          <w:rFonts w:ascii="Times New Roman" w:hAnsi="Times New Roman" w:cs="Times New Roman"/>
          <w:sz w:val="24"/>
          <w:szCs w:val="24"/>
        </w:rPr>
        <w:t xml:space="preserve"> etc), hospital admission, and, most important changes in </w:t>
      </w:r>
      <w:r w:rsidR="0080322C">
        <w:rPr>
          <w:rFonts w:ascii="Times New Roman" w:hAnsi="Times New Roman" w:cs="Times New Roman"/>
          <w:sz w:val="24"/>
          <w:szCs w:val="24"/>
        </w:rPr>
        <w:t>individual</w:t>
      </w:r>
      <w:r w:rsidR="00126242">
        <w:rPr>
          <w:rFonts w:ascii="Times New Roman" w:hAnsi="Times New Roman" w:cs="Times New Roman"/>
          <w:sz w:val="24"/>
          <w:szCs w:val="24"/>
        </w:rPr>
        <w:t>s</w:t>
      </w:r>
      <w:r w:rsidR="0080322C">
        <w:rPr>
          <w:rFonts w:ascii="Times New Roman" w:hAnsi="Times New Roman" w:cs="Times New Roman"/>
          <w:sz w:val="24"/>
          <w:szCs w:val="24"/>
        </w:rPr>
        <w:t xml:space="preserve"> </w:t>
      </w:r>
      <w:r w:rsidRPr="00EC4ABB">
        <w:rPr>
          <w:rFonts w:ascii="Times New Roman" w:hAnsi="Times New Roman" w:cs="Times New Roman"/>
          <w:sz w:val="24"/>
          <w:szCs w:val="24"/>
        </w:rPr>
        <w:t xml:space="preserve">quality of life or perception of health status. Furthermore, type of CVD manifestation and severity varied by age and sex, between </w:t>
      </w:r>
      <w:r>
        <w:rPr>
          <w:rFonts w:ascii="Times New Roman" w:hAnsi="Times New Roman" w:cs="Times New Roman"/>
          <w:sz w:val="24"/>
          <w:szCs w:val="24"/>
        </w:rPr>
        <w:t xml:space="preserve">and within </w:t>
      </w:r>
      <w:r w:rsidRPr="00EC4ABB">
        <w:rPr>
          <w:rFonts w:ascii="Times New Roman" w:hAnsi="Times New Roman" w:cs="Times New Roman"/>
          <w:sz w:val="24"/>
          <w:szCs w:val="24"/>
        </w:rPr>
        <w:t>populations (countr</w:t>
      </w:r>
      <w:r>
        <w:rPr>
          <w:rFonts w:ascii="Times New Roman" w:hAnsi="Times New Roman" w:cs="Times New Roman"/>
          <w:sz w:val="24"/>
          <w:szCs w:val="24"/>
        </w:rPr>
        <w:t>y’s</w:t>
      </w:r>
      <w:r w:rsidRPr="00EC4ABB">
        <w:rPr>
          <w:rFonts w:ascii="Times New Roman" w:hAnsi="Times New Roman" w:cs="Times New Roman"/>
          <w:sz w:val="24"/>
          <w:szCs w:val="24"/>
        </w:rPr>
        <w:t xml:space="preserve"> wealth, </w:t>
      </w:r>
      <w:r>
        <w:rPr>
          <w:rFonts w:ascii="Times New Roman" w:hAnsi="Times New Roman" w:cs="Times New Roman"/>
          <w:sz w:val="24"/>
          <w:szCs w:val="24"/>
        </w:rPr>
        <w:t xml:space="preserve">genetic, cultural </w:t>
      </w:r>
      <w:r w:rsidRPr="00EC4ABB">
        <w:rPr>
          <w:rFonts w:ascii="Times New Roman" w:hAnsi="Times New Roman" w:cs="Times New Roman"/>
          <w:sz w:val="24"/>
          <w:szCs w:val="24"/>
        </w:rPr>
        <w:t>and ethnic backgrounds</w:t>
      </w:r>
      <w:r>
        <w:rPr>
          <w:rFonts w:ascii="Times New Roman" w:hAnsi="Times New Roman" w:cs="Times New Roman"/>
          <w:sz w:val="24"/>
          <w:szCs w:val="24"/>
        </w:rPr>
        <w:t xml:space="preserve">, </w:t>
      </w:r>
      <w:r w:rsidRPr="00EC4ABB">
        <w:rPr>
          <w:rFonts w:ascii="Times New Roman" w:hAnsi="Times New Roman" w:cs="Times New Roman"/>
          <w:sz w:val="24"/>
          <w:szCs w:val="24"/>
        </w:rPr>
        <w:t>access to health care and socioeconomic status</w:t>
      </w:r>
      <w:r>
        <w:rPr>
          <w:rFonts w:ascii="Times New Roman" w:hAnsi="Times New Roman" w:cs="Times New Roman"/>
          <w:sz w:val="24"/>
          <w:szCs w:val="24"/>
        </w:rPr>
        <w:t>, etc</w:t>
      </w:r>
      <w:r w:rsidRPr="00EC4ABB">
        <w:rPr>
          <w:rFonts w:ascii="Times New Roman" w:hAnsi="Times New Roman" w:cs="Times New Roman"/>
          <w:sz w:val="24"/>
          <w:szCs w:val="24"/>
        </w:rPr>
        <w:t xml:space="preserve">), and they can change overtime </w:t>
      </w:r>
      <w:r w:rsidR="00126242">
        <w:rPr>
          <w:rFonts w:ascii="Times New Roman" w:hAnsi="Times New Roman" w:cs="Times New Roman"/>
          <w:sz w:val="24"/>
          <w:szCs w:val="24"/>
        </w:rPr>
        <w:t>according to</w:t>
      </w:r>
      <w:r w:rsidRPr="00EC4ABB">
        <w:rPr>
          <w:rFonts w:ascii="Times New Roman" w:hAnsi="Times New Roman" w:cs="Times New Roman"/>
          <w:sz w:val="24"/>
          <w:szCs w:val="24"/>
        </w:rPr>
        <w:t xml:space="preserve"> the health system (prevention programs, proactive treatment, cardiovascular checks, etc) and the prevalence and evolution of traditional and non-traditional risk factors.</w:t>
      </w:r>
    </w:p>
    <w:p w:rsidR="00356DDF" w:rsidRPr="00EC4ABB" w:rsidRDefault="00400C70" w:rsidP="00EC4ABB">
      <w:pPr>
        <w:spacing w:line="480" w:lineRule="auto"/>
        <w:jc w:val="both"/>
        <w:rPr>
          <w:rFonts w:ascii="Times New Roman" w:hAnsi="Times New Roman" w:cs="Times New Roman"/>
          <w:sz w:val="24"/>
          <w:szCs w:val="24"/>
        </w:rPr>
      </w:pPr>
      <w:r>
        <w:rPr>
          <w:rFonts w:ascii="Times New Roman" w:hAnsi="Times New Roman" w:cs="Times New Roman"/>
          <w:sz w:val="24"/>
          <w:szCs w:val="24"/>
        </w:rPr>
        <w:t>In this study, w</w:t>
      </w:r>
      <w:r w:rsidR="00656DBB" w:rsidRPr="00EC4ABB">
        <w:rPr>
          <w:rFonts w:ascii="Times New Roman" w:hAnsi="Times New Roman" w:cs="Times New Roman"/>
          <w:sz w:val="24"/>
          <w:szCs w:val="24"/>
        </w:rPr>
        <w:t xml:space="preserve">e aimed, from a </w:t>
      </w:r>
      <w:r w:rsidR="00DD0C83" w:rsidRPr="00EC4ABB">
        <w:rPr>
          <w:rFonts w:ascii="Times New Roman" w:hAnsi="Times New Roman" w:cs="Times New Roman"/>
          <w:sz w:val="24"/>
          <w:szCs w:val="24"/>
        </w:rPr>
        <w:t xml:space="preserve">clinical </w:t>
      </w:r>
      <w:del w:id="1" w:author="Jordi Real" w:date="2020-11-02T09:11:00Z">
        <w:r w:rsidR="00656DBB" w:rsidRPr="00EC4ABB" w:rsidDel="00997B50">
          <w:rPr>
            <w:rFonts w:ascii="Times New Roman" w:hAnsi="Times New Roman" w:cs="Times New Roman"/>
            <w:sz w:val="24"/>
            <w:szCs w:val="24"/>
          </w:rPr>
          <w:delText>big</w:delText>
        </w:r>
      </w:del>
      <w:ins w:id="2" w:author="Jordi Real" w:date="2020-11-02T09:11:00Z">
        <w:r w:rsidR="00997B50">
          <w:rPr>
            <w:rFonts w:ascii="Times New Roman" w:hAnsi="Times New Roman" w:cs="Times New Roman"/>
            <w:sz w:val="24"/>
            <w:szCs w:val="24"/>
          </w:rPr>
          <w:t>population</w:t>
        </w:r>
      </w:ins>
      <w:r w:rsidR="008D45CF" w:rsidRPr="00EC4ABB">
        <w:rPr>
          <w:rFonts w:ascii="Times New Roman" w:hAnsi="Times New Roman" w:cs="Times New Roman"/>
          <w:sz w:val="24"/>
          <w:szCs w:val="24"/>
        </w:rPr>
        <w:t>-</w:t>
      </w:r>
      <w:r w:rsidR="00656DBB" w:rsidRPr="00EC4ABB">
        <w:rPr>
          <w:rFonts w:ascii="Times New Roman" w:hAnsi="Times New Roman" w:cs="Times New Roman"/>
          <w:sz w:val="24"/>
          <w:szCs w:val="24"/>
        </w:rPr>
        <w:t xml:space="preserve">data driven approach, to describe the first </w:t>
      </w:r>
      <w:r w:rsidR="00126242" w:rsidRPr="00EC4ABB">
        <w:rPr>
          <w:rFonts w:ascii="Times New Roman" w:hAnsi="Times New Roman" w:cs="Times New Roman"/>
          <w:sz w:val="24"/>
          <w:szCs w:val="24"/>
        </w:rPr>
        <w:t>reported</w:t>
      </w:r>
      <w:r w:rsidR="00126242">
        <w:rPr>
          <w:rFonts w:ascii="Times New Roman" w:hAnsi="Times New Roman" w:cs="Times New Roman"/>
          <w:sz w:val="24"/>
          <w:szCs w:val="24"/>
        </w:rPr>
        <w:t xml:space="preserve"> </w:t>
      </w:r>
      <w:r w:rsidR="001618B0" w:rsidRPr="00EC4ABB">
        <w:rPr>
          <w:rFonts w:ascii="Times New Roman" w:hAnsi="Times New Roman" w:cs="Times New Roman"/>
          <w:sz w:val="24"/>
          <w:szCs w:val="24"/>
        </w:rPr>
        <w:t xml:space="preserve">clinical </w:t>
      </w:r>
      <w:r>
        <w:rPr>
          <w:rFonts w:ascii="Times New Roman" w:hAnsi="Times New Roman" w:cs="Times New Roman"/>
          <w:sz w:val="24"/>
          <w:szCs w:val="24"/>
        </w:rPr>
        <w:t xml:space="preserve">manifestation of </w:t>
      </w:r>
      <w:r w:rsidR="00656DBB" w:rsidRPr="00EC4ABB">
        <w:rPr>
          <w:rFonts w:ascii="Times New Roman" w:hAnsi="Times New Roman" w:cs="Times New Roman"/>
          <w:sz w:val="24"/>
          <w:szCs w:val="24"/>
        </w:rPr>
        <w:t>cardiovascular disease</w:t>
      </w:r>
      <w:r w:rsidR="002B4A3C" w:rsidRPr="00EC4ABB">
        <w:rPr>
          <w:rFonts w:ascii="Times New Roman" w:hAnsi="Times New Roman" w:cs="Times New Roman"/>
          <w:sz w:val="24"/>
          <w:szCs w:val="24"/>
        </w:rPr>
        <w:t xml:space="preserve"> </w:t>
      </w:r>
      <w:r w:rsidR="00656DBB" w:rsidRPr="00EC4ABB">
        <w:rPr>
          <w:rFonts w:ascii="Times New Roman" w:hAnsi="Times New Roman" w:cs="Times New Roman"/>
          <w:sz w:val="24"/>
          <w:szCs w:val="24"/>
        </w:rPr>
        <w:t>in Catalonia</w:t>
      </w:r>
      <w:r w:rsidR="002B4A3C" w:rsidRPr="00EC4ABB">
        <w:rPr>
          <w:rFonts w:ascii="Times New Roman" w:hAnsi="Times New Roman" w:cs="Times New Roman"/>
          <w:sz w:val="24"/>
          <w:szCs w:val="24"/>
        </w:rPr>
        <w:t xml:space="preserve"> (Spain)</w:t>
      </w:r>
      <w:r w:rsidR="00DD0C83" w:rsidRPr="00EC4ABB">
        <w:rPr>
          <w:rFonts w:ascii="Times New Roman" w:hAnsi="Times New Roman" w:cs="Times New Roman"/>
          <w:sz w:val="24"/>
          <w:szCs w:val="24"/>
        </w:rPr>
        <w:t xml:space="preserve">, and to evaluate differences by age group and sex. </w:t>
      </w:r>
    </w:p>
    <w:p w:rsidR="009F14DB" w:rsidRPr="00EC4ABB" w:rsidRDefault="009F14DB" w:rsidP="00EC4ABB">
      <w:pPr>
        <w:spacing w:line="480" w:lineRule="auto"/>
        <w:jc w:val="both"/>
        <w:rPr>
          <w:rFonts w:ascii="Times New Roman" w:hAnsi="Times New Roman" w:cs="Times New Roman"/>
          <w:b/>
          <w:sz w:val="24"/>
          <w:szCs w:val="24"/>
        </w:rPr>
      </w:pPr>
      <w:r w:rsidRPr="00EC4ABB">
        <w:rPr>
          <w:rFonts w:ascii="Times New Roman" w:hAnsi="Times New Roman" w:cs="Times New Roman"/>
          <w:b/>
          <w:sz w:val="24"/>
          <w:szCs w:val="24"/>
        </w:rPr>
        <w:t>Methods</w:t>
      </w:r>
    </w:p>
    <w:p w:rsidR="00C64F05" w:rsidRPr="00EC4ABB" w:rsidRDefault="00C64F05" w:rsidP="00EC4ABB">
      <w:pPr>
        <w:spacing w:line="480" w:lineRule="auto"/>
        <w:jc w:val="both"/>
        <w:rPr>
          <w:rFonts w:ascii="Times New Roman" w:hAnsi="Times New Roman" w:cs="Times New Roman"/>
          <w:b/>
          <w:sz w:val="24"/>
          <w:szCs w:val="24"/>
        </w:rPr>
      </w:pPr>
      <w:r w:rsidRPr="00EC4ABB">
        <w:rPr>
          <w:rFonts w:ascii="Times New Roman" w:hAnsi="Times New Roman" w:cs="Times New Roman"/>
          <w:b/>
          <w:sz w:val="24"/>
          <w:szCs w:val="24"/>
        </w:rPr>
        <w:t xml:space="preserve">Study design, data sources and selection criteria </w:t>
      </w:r>
    </w:p>
    <w:p w:rsidR="006178E6" w:rsidRPr="00EC4ABB" w:rsidRDefault="00C64F05" w:rsidP="00EC4ABB">
      <w:pPr>
        <w:autoSpaceDE w:val="0"/>
        <w:autoSpaceDN w:val="0"/>
        <w:adjustRightInd w:val="0"/>
        <w:spacing w:after="0" w:line="480" w:lineRule="auto"/>
        <w:jc w:val="both"/>
        <w:rPr>
          <w:rFonts w:ascii="Times New Roman" w:hAnsi="Times New Roman" w:cs="Times New Roman"/>
          <w:sz w:val="24"/>
          <w:szCs w:val="24"/>
        </w:rPr>
      </w:pPr>
      <w:r w:rsidRPr="00EC4ABB">
        <w:rPr>
          <w:rFonts w:ascii="Times New Roman" w:hAnsi="Times New Roman" w:cs="Times New Roman"/>
          <w:sz w:val="24"/>
          <w:szCs w:val="24"/>
        </w:rPr>
        <w:t>The Catalonian Health System</w:t>
      </w:r>
      <w:r w:rsidR="000D754C" w:rsidRPr="00EC4ABB">
        <w:rPr>
          <w:rFonts w:ascii="Times New Roman" w:hAnsi="Times New Roman" w:cs="Times New Roman"/>
          <w:sz w:val="24"/>
          <w:szCs w:val="24"/>
        </w:rPr>
        <w:t xml:space="preserve"> (</w:t>
      </w:r>
      <w:proofErr w:type="spellStart"/>
      <w:r w:rsidR="00F53016" w:rsidRPr="00EC4ABB">
        <w:rPr>
          <w:rFonts w:ascii="Times New Roman" w:hAnsi="Times New Roman" w:cs="Times New Roman"/>
          <w:sz w:val="24"/>
          <w:szCs w:val="24"/>
        </w:rPr>
        <w:t>CatSalut</w:t>
      </w:r>
      <w:proofErr w:type="spellEnd"/>
      <w:r w:rsidR="000D754C" w:rsidRPr="00EC4ABB">
        <w:rPr>
          <w:rFonts w:ascii="Times New Roman" w:hAnsi="Times New Roman" w:cs="Times New Roman"/>
          <w:sz w:val="24"/>
          <w:szCs w:val="24"/>
        </w:rPr>
        <w:t>)</w:t>
      </w:r>
      <w:r w:rsidRPr="00EC4ABB">
        <w:rPr>
          <w:rFonts w:ascii="Times New Roman" w:hAnsi="Times New Roman" w:cs="Times New Roman"/>
          <w:sz w:val="24"/>
          <w:szCs w:val="24"/>
        </w:rPr>
        <w:t xml:space="preserve"> is the </w:t>
      </w:r>
      <w:r w:rsidR="00F53016" w:rsidRPr="00EC4ABB">
        <w:rPr>
          <w:rFonts w:ascii="Times New Roman" w:hAnsi="Times New Roman" w:cs="Times New Roman"/>
          <w:sz w:val="24"/>
          <w:szCs w:val="24"/>
        </w:rPr>
        <w:t>public</w:t>
      </w:r>
      <w:r w:rsidRPr="00EC4ABB">
        <w:rPr>
          <w:rFonts w:ascii="Times New Roman" w:hAnsi="Times New Roman" w:cs="Times New Roman"/>
          <w:sz w:val="24"/>
          <w:szCs w:val="24"/>
        </w:rPr>
        <w:t xml:space="preserve"> health provider in Catalonia, Spain, where national Health System</w:t>
      </w:r>
      <w:r w:rsidR="000D754C" w:rsidRPr="00EC4ABB">
        <w:rPr>
          <w:rFonts w:ascii="Times New Roman" w:hAnsi="Times New Roman" w:cs="Times New Roman"/>
          <w:sz w:val="24"/>
          <w:szCs w:val="24"/>
        </w:rPr>
        <w:t xml:space="preserve"> competences are transferred to autonomous regions and are financed by general taxes under principles of universality, free access and equity. The Catalonian Health Institute (ICS) is the main provider of primary healthcare services in </w:t>
      </w:r>
      <w:proofErr w:type="spellStart"/>
      <w:r w:rsidR="00F53016" w:rsidRPr="00EC4ABB">
        <w:rPr>
          <w:rFonts w:ascii="Times New Roman" w:hAnsi="Times New Roman" w:cs="Times New Roman"/>
          <w:sz w:val="24"/>
          <w:szCs w:val="24"/>
        </w:rPr>
        <w:t>CatSalut</w:t>
      </w:r>
      <w:proofErr w:type="spellEnd"/>
      <w:r w:rsidR="000D754C" w:rsidRPr="00EC4ABB">
        <w:rPr>
          <w:rFonts w:ascii="Times New Roman" w:hAnsi="Times New Roman" w:cs="Times New Roman"/>
          <w:sz w:val="24"/>
          <w:szCs w:val="24"/>
        </w:rPr>
        <w:t xml:space="preserve">, managing 286 primary care teams, including 74% of the total population. Primary care professionals </w:t>
      </w:r>
      <w:r w:rsidR="00F53016" w:rsidRPr="00EC4ABB">
        <w:rPr>
          <w:rFonts w:ascii="Times New Roman" w:hAnsi="Times New Roman" w:cs="Times New Roman"/>
          <w:sz w:val="24"/>
          <w:szCs w:val="24"/>
        </w:rPr>
        <w:t>from ICS</w:t>
      </w:r>
      <w:r w:rsidR="000D754C" w:rsidRPr="00EC4ABB">
        <w:rPr>
          <w:rFonts w:ascii="Times New Roman" w:hAnsi="Times New Roman" w:cs="Times New Roman"/>
          <w:sz w:val="24"/>
          <w:szCs w:val="24"/>
        </w:rPr>
        <w:t xml:space="preserve"> (approximately 15</w:t>
      </w:r>
      <w:r w:rsidR="00305519" w:rsidRPr="00EC4ABB">
        <w:rPr>
          <w:rFonts w:ascii="Times New Roman" w:hAnsi="Times New Roman" w:cs="Times New Roman"/>
          <w:sz w:val="24"/>
          <w:szCs w:val="24"/>
        </w:rPr>
        <w:t>,</w:t>
      </w:r>
      <w:r w:rsidR="000D754C" w:rsidRPr="00EC4ABB">
        <w:rPr>
          <w:rFonts w:ascii="Times New Roman" w:hAnsi="Times New Roman" w:cs="Times New Roman"/>
          <w:sz w:val="24"/>
          <w:szCs w:val="24"/>
        </w:rPr>
        <w:t xml:space="preserve">000) use the same </w:t>
      </w:r>
      <w:r w:rsidR="00305519" w:rsidRPr="00EC4ABB">
        <w:rPr>
          <w:rFonts w:ascii="Times New Roman" w:hAnsi="Times New Roman" w:cs="Times New Roman"/>
          <w:sz w:val="24"/>
          <w:szCs w:val="24"/>
        </w:rPr>
        <w:t>computerized</w:t>
      </w:r>
      <w:r w:rsidR="000D754C" w:rsidRPr="00EC4ABB">
        <w:rPr>
          <w:rFonts w:ascii="Times New Roman" w:hAnsi="Times New Roman" w:cs="Times New Roman"/>
          <w:sz w:val="24"/>
          <w:szCs w:val="24"/>
        </w:rPr>
        <w:t xml:space="preserve"> medical record </w:t>
      </w:r>
      <w:r w:rsidR="00305519" w:rsidRPr="00EC4ABB">
        <w:rPr>
          <w:rFonts w:ascii="Times New Roman" w:hAnsi="Times New Roman" w:cs="Times New Roman"/>
          <w:sz w:val="24"/>
          <w:szCs w:val="24"/>
        </w:rPr>
        <w:t xml:space="preserve">program </w:t>
      </w:r>
      <w:r w:rsidR="000D754C" w:rsidRPr="00EC4ABB">
        <w:rPr>
          <w:rFonts w:ascii="Times New Roman" w:hAnsi="Times New Roman" w:cs="Times New Roman"/>
          <w:sz w:val="24"/>
          <w:szCs w:val="24"/>
        </w:rPr>
        <w:t xml:space="preserve">(e-CAP). The SIDIAP database was created in 2010 for research purposes and contains anonymous, longitudinal, patient information extracted from the e-CAP. </w:t>
      </w:r>
      <w:r w:rsidR="00305519" w:rsidRPr="00EC4ABB">
        <w:rPr>
          <w:rFonts w:ascii="Times New Roman" w:hAnsi="Times New Roman" w:cs="Times New Roman"/>
          <w:sz w:val="24"/>
          <w:szCs w:val="24"/>
        </w:rPr>
        <w:lastRenderedPageBreak/>
        <w:t xml:space="preserve">CMBD </w:t>
      </w:r>
      <w:r w:rsidR="009C65BB">
        <w:rPr>
          <w:rFonts w:ascii="Times New Roman" w:hAnsi="Times New Roman" w:cs="Times New Roman"/>
          <w:sz w:val="24"/>
          <w:szCs w:val="24"/>
        </w:rPr>
        <w:t xml:space="preserve">database </w:t>
      </w:r>
      <w:r w:rsidR="00305519" w:rsidRPr="00EC4ABB">
        <w:rPr>
          <w:rFonts w:ascii="Times New Roman" w:hAnsi="Times New Roman" w:cs="Times New Roman"/>
          <w:sz w:val="24"/>
          <w:szCs w:val="24"/>
        </w:rPr>
        <w:t>(</w:t>
      </w:r>
      <w:r w:rsidR="009C65BB">
        <w:rPr>
          <w:rFonts w:ascii="Times New Roman" w:hAnsi="Times New Roman" w:cs="Times New Roman"/>
          <w:sz w:val="24"/>
          <w:szCs w:val="24"/>
        </w:rPr>
        <w:t xml:space="preserve">data from </w:t>
      </w:r>
      <w:r w:rsidR="00305519" w:rsidRPr="00EC4ABB">
        <w:rPr>
          <w:rFonts w:ascii="Times New Roman" w:hAnsi="Times New Roman" w:cs="Times New Roman"/>
          <w:sz w:val="24"/>
          <w:szCs w:val="24"/>
        </w:rPr>
        <w:t>hospitalization statistics and specialized out-patient care of the hospitals of the National Health System)</w:t>
      </w:r>
      <w:r w:rsidR="000D754C" w:rsidRPr="00EC4ABB">
        <w:rPr>
          <w:rFonts w:ascii="Times New Roman" w:hAnsi="Times New Roman" w:cs="Times New Roman"/>
          <w:sz w:val="24"/>
          <w:szCs w:val="24"/>
        </w:rPr>
        <w:t xml:space="preserve"> </w:t>
      </w:r>
      <w:r w:rsidR="00305519" w:rsidRPr="00EC4ABB">
        <w:rPr>
          <w:rFonts w:ascii="Times New Roman" w:hAnsi="Times New Roman" w:cs="Times New Roman"/>
          <w:sz w:val="24"/>
          <w:szCs w:val="24"/>
        </w:rPr>
        <w:t xml:space="preserve">and pharmacological treatments (from the pharmacy-invoicing data provided by the </w:t>
      </w:r>
      <w:proofErr w:type="spellStart"/>
      <w:r w:rsidR="00305519" w:rsidRPr="00EC4ABB">
        <w:rPr>
          <w:rFonts w:ascii="Times New Roman" w:hAnsi="Times New Roman" w:cs="Times New Roman"/>
          <w:sz w:val="24"/>
          <w:szCs w:val="24"/>
        </w:rPr>
        <w:t>CatSalut</w:t>
      </w:r>
      <w:proofErr w:type="spellEnd"/>
      <w:r w:rsidR="00305519" w:rsidRPr="00EC4ABB">
        <w:rPr>
          <w:rFonts w:ascii="Times New Roman" w:hAnsi="Times New Roman" w:cs="Times New Roman"/>
          <w:sz w:val="24"/>
          <w:szCs w:val="24"/>
        </w:rPr>
        <w:t xml:space="preserve">) are </w:t>
      </w:r>
      <w:r w:rsidR="000D754C" w:rsidRPr="00EC4ABB">
        <w:rPr>
          <w:rFonts w:ascii="Times New Roman" w:hAnsi="Times New Roman" w:cs="Times New Roman"/>
          <w:sz w:val="24"/>
          <w:szCs w:val="24"/>
        </w:rPr>
        <w:t>automatically added to the SIDIAP.</w:t>
      </w:r>
      <w:r w:rsidR="00305519" w:rsidRPr="00EC4ABB">
        <w:rPr>
          <w:rFonts w:ascii="Times New Roman" w:hAnsi="Times New Roman" w:cs="Times New Roman"/>
          <w:sz w:val="24"/>
          <w:szCs w:val="24"/>
        </w:rPr>
        <w:t xml:space="preserve"> This makes SIDIAP a very comprehensive source of information to evaluate non-communicable diseases.   </w:t>
      </w:r>
    </w:p>
    <w:p w:rsidR="00150958" w:rsidRPr="00EC4ABB" w:rsidRDefault="00FF4E51" w:rsidP="00EC4AB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Our</w:t>
      </w:r>
      <w:r w:rsidR="00305519" w:rsidRPr="00EC4ABB">
        <w:rPr>
          <w:rFonts w:ascii="Times New Roman" w:hAnsi="Times New Roman" w:cs="Times New Roman"/>
          <w:sz w:val="24"/>
          <w:szCs w:val="24"/>
        </w:rPr>
        <w:t xml:space="preserve"> study population consisted of persons aged at least 18 years included in the SIDIAP dataset on January 1</w:t>
      </w:r>
      <w:r w:rsidR="00305519" w:rsidRPr="00EC4ABB">
        <w:rPr>
          <w:rFonts w:ascii="Times New Roman" w:hAnsi="Times New Roman" w:cs="Times New Roman"/>
          <w:sz w:val="24"/>
          <w:szCs w:val="24"/>
          <w:vertAlign w:val="superscript"/>
        </w:rPr>
        <w:t>st</w:t>
      </w:r>
      <w:r w:rsidR="00305519" w:rsidRPr="00EC4ABB">
        <w:rPr>
          <w:rFonts w:ascii="Times New Roman" w:hAnsi="Times New Roman" w:cs="Times New Roman"/>
          <w:sz w:val="24"/>
          <w:szCs w:val="24"/>
        </w:rPr>
        <w:t>, 2010 (n=</w:t>
      </w:r>
      <w:r w:rsidR="000D78D9" w:rsidRPr="000D78D9">
        <w:rPr>
          <w:rFonts w:ascii="Times New Roman" w:hAnsi="Times New Roman" w:cs="Times New Roman"/>
          <w:sz w:val="24"/>
          <w:szCs w:val="24"/>
        </w:rPr>
        <w:t>4339045</w:t>
      </w:r>
      <w:r w:rsidR="00305519" w:rsidRPr="00EC4ABB">
        <w:rPr>
          <w:rFonts w:ascii="Times New Roman" w:hAnsi="Times New Roman" w:cs="Times New Roman"/>
          <w:sz w:val="24"/>
          <w:szCs w:val="24"/>
        </w:rPr>
        <w:t>). W</w:t>
      </w:r>
      <w:r w:rsidR="00D279D4" w:rsidRPr="00EC4ABB">
        <w:rPr>
          <w:rFonts w:ascii="Times New Roman" w:hAnsi="Times New Roman" w:cs="Times New Roman"/>
          <w:sz w:val="24"/>
          <w:szCs w:val="24"/>
        </w:rPr>
        <w:t xml:space="preserve">e excluded individuals with prevalent cardiovascular </w:t>
      </w:r>
      <w:r w:rsidR="00D72957">
        <w:rPr>
          <w:rFonts w:ascii="Times New Roman" w:hAnsi="Times New Roman" w:cs="Times New Roman"/>
          <w:sz w:val="24"/>
          <w:szCs w:val="24"/>
        </w:rPr>
        <w:t>events</w:t>
      </w:r>
      <w:r w:rsidR="00DD0C83" w:rsidRPr="00EC4ABB">
        <w:rPr>
          <w:rFonts w:ascii="Times New Roman" w:hAnsi="Times New Roman" w:cs="Times New Roman"/>
          <w:sz w:val="24"/>
          <w:szCs w:val="24"/>
        </w:rPr>
        <w:t xml:space="preserve"> (n=</w:t>
      </w:r>
      <w:r w:rsidR="000D78D9" w:rsidRPr="000D78D9">
        <w:rPr>
          <w:rFonts w:ascii="Times New Roman" w:hAnsi="Times New Roman" w:cs="Times New Roman"/>
          <w:sz w:val="24"/>
          <w:szCs w:val="24"/>
        </w:rPr>
        <w:t>221913</w:t>
      </w:r>
      <w:r w:rsidR="006F1FFD" w:rsidRPr="00EC4ABB">
        <w:rPr>
          <w:rFonts w:ascii="Times New Roman" w:hAnsi="Times New Roman" w:cs="Times New Roman"/>
          <w:sz w:val="24"/>
          <w:szCs w:val="24"/>
        </w:rPr>
        <w:t>, 5</w:t>
      </w:r>
      <w:proofErr w:type="gramStart"/>
      <w:r w:rsidR="006F1FFD" w:rsidRPr="00EC4ABB">
        <w:rPr>
          <w:rFonts w:ascii="Times New Roman" w:hAnsi="Times New Roman" w:cs="Times New Roman"/>
          <w:sz w:val="24"/>
          <w:szCs w:val="24"/>
        </w:rPr>
        <w:t>,1</w:t>
      </w:r>
      <w:proofErr w:type="gramEnd"/>
      <w:r w:rsidR="006F1FFD" w:rsidRPr="00EC4ABB">
        <w:rPr>
          <w:rFonts w:ascii="Times New Roman" w:hAnsi="Times New Roman" w:cs="Times New Roman"/>
          <w:sz w:val="24"/>
          <w:szCs w:val="24"/>
        </w:rPr>
        <w:t>%</w:t>
      </w:r>
      <w:r w:rsidR="00DD0C83" w:rsidRPr="00EC4ABB">
        <w:rPr>
          <w:rFonts w:ascii="Times New Roman" w:hAnsi="Times New Roman" w:cs="Times New Roman"/>
          <w:sz w:val="24"/>
          <w:szCs w:val="24"/>
        </w:rPr>
        <w:t>)</w:t>
      </w:r>
      <w:r w:rsidR="00D279D4" w:rsidRPr="00EC4ABB">
        <w:rPr>
          <w:rFonts w:ascii="Times New Roman" w:hAnsi="Times New Roman" w:cs="Times New Roman"/>
          <w:sz w:val="24"/>
          <w:szCs w:val="24"/>
        </w:rPr>
        <w:t xml:space="preserve">, </w:t>
      </w:r>
      <w:r w:rsidR="00126242">
        <w:rPr>
          <w:rFonts w:ascii="Times New Roman" w:hAnsi="Times New Roman" w:cs="Times New Roman"/>
          <w:sz w:val="24"/>
          <w:szCs w:val="24"/>
        </w:rPr>
        <w:t xml:space="preserve">known </w:t>
      </w:r>
      <w:r w:rsidR="00D279D4" w:rsidRPr="00EC4ABB">
        <w:rPr>
          <w:rFonts w:ascii="Times New Roman" w:hAnsi="Times New Roman" w:cs="Times New Roman"/>
          <w:sz w:val="24"/>
          <w:szCs w:val="24"/>
        </w:rPr>
        <w:t>type 1 diabetes</w:t>
      </w:r>
      <w:r w:rsidR="00DD0C83" w:rsidRPr="00EC4ABB">
        <w:rPr>
          <w:rFonts w:ascii="Times New Roman" w:hAnsi="Times New Roman" w:cs="Times New Roman"/>
          <w:sz w:val="24"/>
          <w:szCs w:val="24"/>
        </w:rPr>
        <w:t xml:space="preserve"> (n=</w:t>
      </w:r>
      <w:r w:rsidR="006F1FFD" w:rsidRPr="00EC4ABB">
        <w:rPr>
          <w:rFonts w:ascii="Times New Roman" w:hAnsi="Times New Roman" w:cs="Times New Roman"/>
          <w:sz w:val="24"/>
          <w:szCs w:val="24"/>
        </w:rPr>
        <w:t xml:space="preserve"> </w:t>
      </w:r>
      <w:r w:rsidR="000D78D9" w:rsidRPr="000D78D9">
        <w:rPr>
          <w:rFonts w:ascii="Times New Roman" w:hAnsi="Times New Roman" w:cs="Times New Roman"/>
          <w:sz w:val="24"/>
          <w:szCs w:val="24"/>
        </w:rPr>
        <w:t>15489</w:t>
      </w:r>
      <w:r w:rsidR="006F1FFD" w:rsidRPr="00EC4ABB">
        <w:rPr>
          <w:rFonts w:ascii="Times New Roman" w:hAnsi="Times New Roman" w:cs="Times New Roman"/>
          <w:sz w:val="24"/>
          <w:szCs w:val="24"/>
        </w:rPr>
        <w:t>, 0,36%</w:t>
      </w:r>
      <w:r w:rsidR="00DD0C83" w:rsidRPr="00EC4ABB">
        <w:rPr>
          <w:rFonts w:ascii="Times New Roman" w:hAnsi="Times New Roman" w:cs="Times New Roman"/>
          <w:sz w:val="24"/>
          <w:szCs w:val="24"/>
        </w:rPr>
        <w:t>)</w:t>
      </w:r>
      <w:r w:rsidR="00D279D4" w:rsidRPr="00EC4ABB">
        <w:rPr>
          <w:rFonts w:ascii="Times New Roman" w:hAnsi="Times New Roman" w:cs="Times New Roman"/>
          <w:sz w:val="24"/>
          <w:szCs w:val="24"/>
        </w:rPr>
        <w:t xml:space="preserve">, and/or </w:t>
      </w:r>
      <w:r w:rsidR="00126242">
        <w:rPr>
          <w:rFonts w:ascii="Times New Roman" w:hAnsi="Times New Roman" w:cs="Times New Roman"/>
          <w:sz w:val="24"/>
          <w:szCs w:val="24"/>
        </w:rPr>
        <w:t xml:space="preserve">known </w:t>
      </w:r>
      <w:proofErr w:type="spellStart"/>
      <w:r w:rsidR="00D279D4" w:rsidRPr="00EC4ABB">
        <w:rPr>
          <w:rFonts w:ascii="Times New Roman" w:hAnsi="Times New Roman" w:cs="Times New Roman"/>
          <w:sz w:val="24"/>
          <w:szCs w:val="24"/>
        </w:rPr>
        <w:t>atrial</w:t>
      </w:r>
      <w:proofErr w:type="spellEnd"/>
      <w:r w:rsidR="00D279D4" w:rsidRPr="00EC4ABB">
        <w:rPr>
          <w:rFonts w:ascii="Times New Roman" w:hAnsi="Times New Roman" w:cs="Times New Roman"/>
          <w:sz w:val="24"/>
          <w:szCs w:val="24"/>
        </w:rPr>
        <w:t xml:space="preserve"> fibrillation</w:t>
      </w:r>
      <w:r w:rsidR="00DD0C83" w:rsidRPr="00EC4ABB">
        <w:rPr>
          <w:rFonts w:ascii="Times New Roman" w:hAnsi="Times New Roman" w:cs="Times New Roman"/>
          <w:sz w:val="24"/>
          <w:szCs w:val="24"/>
        </w:rPr>
        <w:t xml:space="preserve"> (n=</w:t>
      </w:r>
      <w:r w:rsidR="006F1FFD" w:rsidRPr="00EC4ABB">
        <w:rPr>
          <w:rFonts w:ascii="Times New Roman" w:hAnsi="Times New Roman" w:cs="Times New Roman"/>
          <w:sz w:val="24"/>
          <w:szCs w:val="24"/>
        </w:rPr>
        <w:t xml:space="preserve"> </w:t>
      </w:r>
      <w:r w:rsidR="000D78D9" w:rsidRPr="000D78D9">
        <w:rPr>
          <w:rFonts w:ascii="Times New Roman" w:hAnsi="Times New Roman" w:cs="Times New Roman"/>
          <w:sz w:val="24"/>
          <w:szCs w:val="24"/>
        </w:rPr>
        <w:t>85953</w:t>
      </w:r>
      <w:r w:rsidR="006F1FFD" w:rsidRPr="00EC4ABB">
        <w:rPr>
          <w:rFonts w:ascii="Times New Roman" w:hAnsi="Times New Roman" w:cs="Times New Roman"/>
          <w:sz w:val="24"/>
          <w:szCs w:val="24"/>
        </w:rPr>
        <w:t>, 1,98%</w:t>
      </w:r>
      <w:r w:rsidR="00DD0C83" w:rsidRPr="00EC4ABB">
        <w:rPr>
          <w:rFonts w:ascii="Times New Roman" w:hAnsi="Times New Roman" w:cs="Times New Roman"/>
          <w:sz w:val="24"/>
          <w:szCs w:val="24"/>
        </w:rPr>
        <w:t>)</w:t>
      </w:r>
      <w:r w:rsidR="00E4228D" w:rsidRPr="00EC4ABB">
        <w:rPr>
          <w:rFonts w:ascii="Times New Roman" w:hAnsi="Times New Roman" w:cs="Times New Roman"/>
          <w:sz w:val="24"/>
          <w:szCs w:val="24"/>
        </w:rPr>
        <w:t xml:space="preserve">. </w:t>
      </w:r>
      <w:r w:rsidR="009F14DB" w:rsidRPr="00EC4ABB">
        <w:rPr>
          <w:rFonts w:ascii="Times New Roman" w:hAnsi="Times New Roman" w:cs="Times New Roman"/>
          <w:sz w:val="24"/>
          <w:szCs w:val="24"/>
        </w:rPr>
        <w:t>T</w:t>
      </w:r>
      <w:r w:rsidR="006F1FFD" w:rsidRPr="00EC4ABB">
        <w:rPr>
          <w:rFonts w:ascii="Times New Roman" w:hAnsi="Times New Roman" w:cs="Times New Roman"/>
          <w:sz w:val="24"/>
          <w:szCs w:val="24"/>
        </w:rPr>
        <w:t xml:space="preserve">he remaining </w:t>
      </w:r>
      <w:r w:rsidR="009F14DB" w:rsidRPr="00EC4ABB">
        <w:rPr>
          <w:rFonts w:ascii="Times New Roman" w:hAnsi="Times New Roman" w:cs="Times New Roman"/>
          <w:sz w:val="24"/>
          <w:szCs w:val="24"/>
        </w:rPr>
        <w:t xml:space="preserve">were considered </w:t>
      </w:r>
      <w:r w:rsidR="006F1FFD" w:rsidRPr="00EC4ABB">
        <w:rPr>
          <w:rFonts w:ascii="Times New Roman" w:hAnsi="Times New Roman" w:cs="Times New Roman"/>
          <w:sz w:val="24"/>
          <w:szCs w:val="24"/>
        </w:rPr>
        <w:t>at risk individuals (n=</w:t>
      </w:r>
      <w:r w:rsidR="00D72957" w:rsidRPr="00D72957">
        <w:rPr>
          <w:rFonts w:ascii="Times New Roman" w:hAnsi="Times New Roman" w:cs="Times New Roman"/>
          <w:sz w:val="24"/>
          <w:szCs w:val="24"/>
        </w:rPr>
        <w:t>4052987</w:t>
      </w:r>
      <w:r w:rsidR="006359BF" w:rsidRPr="00EC4ABB">
        <w:rPr>
          <w:rFonts w:ascii="Times New Roman" w:hAnsi="Times New Roman" w:cs="Times New Roman"/>
          <w:sz w:val="24"/>
          <w:szCs w:val="24"/>
        </w:rPr>
        <w:t>)</w:t>
      </w:r>
      <w:r w:rsidR="009F14DB" w:rsidRPr="00EC4ABB">
        <w:rPr>
          <w:rFonts w:ascii="Times New Roman" w:hAnsi="Times New Roman" w:cs="Times New Roman"/>
          <w:sz w:val="24"/>
          <w:szCs w:val="24"/>
        </w:rPr>
        <w:t xml:space="preserve"> and were followed until </w:t>
      </w:r>
      <w:r w:rsidRPr="00EC4ABB">
        <w:rPr>
          <w:rFonts w:ascii="Times New Roman" w:hAnsi="Times New Roman" w:cs="Times New Roman"/>
          <w:sz w:val="24"/>
          <w:szCs w:val="24"/>
        </w:rPr>
        <w:t>cardiovascular</w:t>
      </w:r>
      <w:r w:rsidR="009F14DB" w:rsidRPr="00EC4ABB">
        <w:rPr>
          <w:rFonts w:ascii="Times New Roman" w:hAnsi="Times New Roman" w:cs="Times New Roman"/>
          <w:sz w:val="24"/>
          <w:szCs w:val="24"/>
        </w:rPr>
        <w:t xml:space="preserve"> event</w:t>
      </w:r>
      <w:r w:rsidR="0014156A" w:rsidRPr="00EC4ABB">
        <w:rPr>
          <w:rFonts w:ascii="Times New Roman" w:hAnsi="Times New Roman" w:cs="Times New Roman"/>
          <w:sz w:val="24"/>
          <w:szCs w:val="24"/>
        </w:rPr>
        <w:t xml:space="preserve">, </w:t>
      </w:r>
      <w:r w:rsidR="0014156A" w:rsidRPr="009C65BB">
        <w:rPr>
          <w:rFonts w:ascii="Times New Roman" w:hAnsi="Times New Roman" w:cs="Times New Roman"/>
          <w:sz w:val="24"/>
          <w:szCs w:val="24"/>
        </w:rPr>
        <w:t>death</w:t>
      </w:r>
      <w:r w:rsidR="0014156A" w:rsidRPr="00EC4ABB">
        <w:rPr>
          <w:rFonts w:ascii="Times New Roman" w:hAnsi="Times New Roman" w:cs="Times New Roman"/>
          <w:sz w:val="24"/>
          <w:szCs w:val="24"/>
        </w:rPr>
        <w:t xml:space="preserve">, </w:t>
      </w:r>
      <w:r w:rsidR="009F14DB" w:rsidRPr="00EC4ABB">
        <w:rPr>
          <w:rFonts w:ascii="Times New Roman" w:hAnsi="Times New Roman" w:cs="Times New Roman"/>
          <w:sz w:val="24"/>
          <w:szCs w:val="24"/>
        </w:rPr>
        <w:t xml:space="preserve">or </w:t>
      </w:r>
      <w:r w:rsidR="00BC53CD" w:rsidRPr="00EC4ABB">
        <w:rPr>
          <w:rFonts w:ascii="Times New Roman" w:hAnsi="Times New Roman" w:cs="Times New Roman"/>
          <w:sz w:val="24"/>
          <w:szCs w:val="24"/>
        </w:rPr>
        <w:t>end of study (</w:t>
      </w:r>
      <w:r w:rsidR="009F14DB" w:rsidRPr="00EC4ABB">
        <w:rPr>
          <w:rFonts w:ascii="Times New Roman" w:hAnsi="Times New Roman" w:cs="Times New Roman"/>
          <w:sz w:val="24"/>
          <w:szCs w:val="24"/>
        </w:rPr>
        <w:t>December 2016</w:t>
      </w:r>
      <w:r w:rsidR="00BC53CD" w:rsidRPr="00EC4ABB">
        <w:rPr>
          <w:rFonts w:ascii="Times New Roman" w:hAnsi="Times New Roman" w:cs="Times New Roman"/>
          <w:sz w:val="24"/>
          <w:szCs w:val="24"/>
        </w:rPr>
        <w:t>)</w:t>
      </w:r>
      <w:r w:rsidR="009F14DB" w:rsidRPr="00EC4ABB">
        <w:rPr>
          <w:rFonts w:ascii="Times New Roman" w:hAnsi="Times New Roman" w:cs="Times New Roman"/>
          <w:sz w:val="24"/>
          <w:szCs w:val="24"/>
        </w:rPr>
        <w:t xml:space="preserve">. </w:t>
      </w:r>
      <w:r w:rsidR="00F67390" w:rsidRPr="00EC4ABB">
        <w:rPr>
          <w:rFonts w:ascii="Times New Roman" w:hAnsi="Times New Roman" w:cs="Times New Roman"/>
          <w:sz w:val="24"/>
          <w:szCs w:val="24"/>
        </w:rPr>
        <w:t xml:space="preserve">The </w:t>
      </w:r>
      <w:r w:rsidR="008D45CF" w:rsidRPr="00EC4ABB">
        <w:rPr>
          <w:rFonts w:ascii="Times New Roman" w:hAnsi="Times New Roman" w:cs="Times New Roman"/>
          <w:sz w:val="24"/>
          <w:szCs w:val="24"/>
        </w:rPr>
        <w:t xml:space="preserve">study </w:t>
      </w:r>
      <w:r w:rsidR="00F67390" w:rsidRPr="00EC4ABB">
        <w:rPr>
          <w:rFonts w:ascii="Times New Roman" w:hAnsi="Times New Roman" w:cs="Times New Roman"/>
          <w:sz w:val="24"/>
          <w:szCs w:val="24"/>
        </w:rPr>
        <w:t>population was divided in</w:t>
      </w:r>
      <w:r w:rsidR="000C7B35" w:rsidRPr="00EC4ABB">
        <w:rPr>
          <w:rFonts w:ascii="Times New Roman" w:hAnsi="Times New Roman" w:cs="Times New Roman"/>
          <w:sz w:val="24"/>
          <w:szCs w:val="24"/>
        </w:rPr>
        <w:t>to</w:t>
      </w:r>
      <w:r w:rsidR="00F67390" w:rsidRPr="00EC4ABB">
        <w:rPr>
          <w:rFonts w:ascii="Times New Roman" w:hAnsi="Times New Roman" w:cs="Times New Roman"/>
          <w:sz w:val="24"/>
          <w:szCs w:val="24"/>
        </w:rPr>
        <w:t xml:space="preserve"> </w:t>
      </w:r>
      <w:r w:rsidR="002E0444" w:rsidRPr="00EC4ABB">
        <w:rPr>
          <w:rFonts w:ascii="Times New Roman" w:hAnsi="Times New Roman" w:cs="Times New Roman"/>
          <w:sz w:val="24"/>
          <w:szCs w:val="24"/>
        </w:rPr>
        <w:t>5</w:t>
      </w:r>
      <w:r w:rsidR="00F67390" w:rsidRPr="00EC4ABB">
        <w:rPr>
          <w:rFonts w:ascii="Times New Roman" w:hAnsi="Times New Roman" w:cs="Times New Roman"/>
          <w:sz w:val="24"/>
          <w:szCs w:val="24"/>
        </w:rPr>
        <w:t xml:space="preserve"> </w:t>
      </w:r>
      <w:r w:rsidR="000C7B35" w:rsidRPr="00EC4ABB">
        <w:rPr>
          <w:rFonts w:ascii="Times New Roman" w:hAnsi="Times New Roman" w:cs="Times New Roman"/>
          <w:sz w:val="24"/>
          <w:szCs w:val="24"/>
        </w:rPr>
        <w:t xml:space="preserve">different </w:t>
      </w:r>
      <w:r w:rsidR="00F67390" w:rsidRPr="00EC4ABB">
        <w:rPr>
          <w:rFonts w:ascii="Times New Roman" w:hAnsi="Times New Roman" w:cs="Times New Roman"/>
          <w:sz w:val="24"/>
          <w:szCs w:val="24"/>
        </w:rPr>
        <w:t xml:space="preserve">age-groups according to baseline age and sex: </w:t>
      </w:r>
      <w:r w:rsidR="002E0444" w:rsidRPr="00EC4ABB">
        <w:rPr>
          <w:rFonts w:ascii="Times New Roman" w:hAnsi="Times New Roman" w:cs="Times New Roman"/>
          <w:sz w:val="24"/>
          <w:szCs w:val="24"/>
        </w:rPr>
        <w:t>&lt; 35 y</w:t>
      </w:r>
      <w:r w:rsidR="009C65BB">
        <w:rPr>
          <w:rFonts w:ascii="Times New Roman" w:hAnsi="Times New Roman" w:cs="Times New Roman"/>
          <w:sz w:val="24"/>
          <w:szCs w:val="24"/>
        </w:rPr>
        <w:t>ears</w:t>
      </w:r>
      <w:r w:rsidR="002E0444" w:rsidRPr="00EC4ABB">
        <w:rPr>
          <w:rFonts w:ascii="Times New Roman" w:hAnsi="Times New Roman" w:cs="Times New Roman"/>
          <w:sz w:val="24"/>
          <w:szCs w:val="24"/>
        </w:rPr>
        <w:t xml:space="preserve"> men and women (</w:t>
      </w:r>
      <w:r w:rsidR="002E0444" w:rsidRPr="00EC4ABB">
        <w:rPr>
          <w:rFonts w:ascii="Times New Roman" w:hAnsi="Times New Roman" w:cs="Times New Roman"/>
          <w:b/>
          <w:sz w:val="24"/>
          <w:szCs w:val="24"/>
        </w:rPr>
        <w:t>young</w:t>
      </w:r>
      <w:r w:rsidR="00D6539D" w:rsidRPr="00EC4ABB">
        <w:rPr>
          <w:rFonts w:ascii="Times New Roman" w:hAnsi="Times New Roman" w:cs="Times New Roman"/>
          <w:b/>
          <w:sz w:val="24"/>
          <w:szCs w:val="24"/>
        </w:rPr>
        <w:t>, Y</w:t>
      </w:r>
      <w:r w:rsidR="001F532F" w:rsidRPr="00EC4ABB">
        <w:rPr>
          <w:rFonts w:ascii="Times New Roman" w:hAnsi="Times New Roman" w:cs="Times New Roman"/>
          <w:sz w:val="24"/>
          <w:szCs w:val="24"/>
        </w:rPr>
        <w:t>), 35-55/6</w:t>
      </w:r>
      <w:r w:rsidR="000A5070" w:rsidRPr="00EC4ABB">
        <w:rPr>
          <w:rFonts w:ascii="Times New Roman" w:hAnsi="Times New Roman" w:cs="Times New Roman"/>
          <w:sz w:val="24"/>
          <w:szCs w:val="24"/>
        </w:rPr>
        <w:t>5</w:t>
      </w:r>
      <w:r w:rsidR="002E0444" w:rsidRPr="00EC4ABB">
        <w:rPr>
          <w:rFonts w:ascii="Times New Roman" w:hAnsi="Times New Roman" w:cs="Times New Roman"/>
          <w:sz w:val="24"/>
          <w:szCs w:val="24"/>
        </w:rPr>
        <w:t xml:space="preserve"> (men/women)</w:t>
      </w:r>
      <w:r w:rsidR="00D6539D" w:rsidRPr="00EC4ABB">
        <w:rPr>
          <w:rFonts w:ascii="Times New Roman" w:hAnsi="Times New Roman" w:cs="Times New Roman"/>
          <w:sz w:val="24"/>
          <w:szCs w:val="24"/>
        </w:rPr>
        <w:t xml:space="preserve"> (</w:t>
      </w:r>
      <w:r w:rsidR="00D6539D" w:rsidRPr="00EC4ABB">
        <w:rPr>
          <w:rFonts w:ascii="Times New Roman" w:hAnsi="Times New Roman" w:cs="Times New Roman"/>
          <w:b/>
          <w:sz w:val="24"/>
          <w:szCs w:val="24"/>
        </w:rPr>
        <w:t>early adulthood, EA</w:t>
      </w:r>
      <w:r w:rsidR="00D6539D" w:rsidRPr="00EC4ABB">
        <w:rPr>
          <w:rFonts w:ascii="Times New Roman" w:hAnsi="Times New Roman" w:cs="Times New Roman"/>
          <w:sz w:val="24"/>
          <w:szCs w:val="24"/>
        </w:rPr>
        <w:t>)</w:t>
      </w:r>
      <w:r w:rsidR="002E0444" w:rsidRPr="00EC4ABB">
        <w:rPr>
          <w:rFonts w:ascii="Times New Roman" w:hAnsi="Times New Roman" w:cs="Times New Roman"/>
          <w:sz w:val="24"/>
          <w:szCs w:val="24"/>
        </w:rPr>
        <w:t xml:space="preserve">, </w:t>
      </w:r>
      <w:r w:rsidR="001F532F" w:rsidRPr="00EC4ABB">
        <w:rPr>
          <w:rFonts w:ascii="Times New Roman" w:hAnsi="Times New Roman" w:cs="Times New Roman"/>
          <w:sz w:val="24"/>
          <w:szCs w:val="24"/>
        </w:rPr>
        <w:t>55-65/6</w:t>
      </w:r>
      <w:r w:rsidR="000A5070" w:rsidRPr="00EC4ABB">
        <w:rPr>
          <w:rFonts w:ascii="Times New Roman" w:hAnsi="Times New Roman" w:cs="Times New Roman"/>
          <w:sz w:val="24"/>
          <w:szCs w:val="24"/>
        </w:rPr>
        <w:t>5</w:t>
      </w:r>
      <w:r w:rsidR="00F67390" w:rsidRPr="00EC4ABB">
        <w:rPr>
          <w:rFonts w:ascii="Times New Roman" w:hAnsi="Times New Roman" w:cs="Times New Roman"/>
          <w:sz w:val="24"/>
          <w:szCs w:val="24"/>
        </w:rPr>
        <w:t>-70</w:t>
      </w:r>
      <w:r w:rsidR="00D6539D" w:rsidRPr="00EC4ABB">
        <w:rPr>
          <w:rFonts w:ascii="Times New Roman" w:hAnsi="Times New Roman" w:cs="Times New Roman"/>
          <w:sz w:val="24"/>
          <w:szCs w:val="24"/>
        </w:rPr>
        <w:t xml:space="preserve"> (</w:t>
      </w:r>
      <w:r w:rsidR="00D6539D" w:rsidRPr="00EC4ABB">
        <w:rPr>
          <w:rFonts w:ascii="Times New Roman" w:hAnsi="Times New Roman" w:cs="Times New Roman"/>
          <w:b/>
          <w:sz w:val="24"/>
          <w:szCs w:val="24"/>
        </w:rPr>
        <w:t>middle adulthood, MA</w:t>
      </w:r>
      <w:r w:rsidR="00D6539D" w:rsidRPr="00EC4ABB">
        <w:rPr>
          <w:rFonts w:ascii="Times New Roman" w:hAnsi="Times New Roman" w:cs="Times New Roman"/>
          <w:sz w:val="24"/>
          <w:szCs w:val="24"/>
        </w:rPr>
        <w:t>),</w:t>
      </w:r>
      <w:r w:rsidR="00F67390" w:rsidRPr="00EC4ABB">
        <w:rPr>
          <w:rFonts w:ascii="Times New Roman" w:hAnsi="Times New Roman" w:cs="Times New Roman"/>
          <w:sz w:val="24"/>
          <w:szCs w:val="24"/>
        </w:rPr>
        <w:t xml:space="preserve"> 65-75/70-75</w:t>
      </w:r>
      <w:r w:rsidR="00D6539D" w:rsidRPr="00EC4ABB">
        <w:rPr>
          <w:rFonts w:ascii="Times New Roman" w:hAnsi="Times New Roman" w:cs="Times New Roman"/>
          <w:sz w:val="24"/>
          <w:szCs w:val="24"/>
        </w:rPr>
        <w:t xml:space="preserve"> (</w:t>
      </w:r>
      <w:r w:rsidR="00D6539D" w:rsidRPr="00EC4ABB">
        <w:rPr>
          <w:rFonts w:ascii="Times New Roman" w:hAnsi="Times New Roman" w:cs="Times New Roman"/>
          <w:b/>
          <w:sz w:val="24"/>
          <w:szCs w:val="24"/>
        </w:rPr>
        <w:t>young old, YO</w:t>
      </w:r>
      <w:r w:rsidR="00D6539D" w:rsidRPr="00EC4ABB">
        <w:rPr>
          <w:rFonts w:ascii="Times New Roman" w:hAnsi="Times New Roman" w:cs="Times New Roman"/>
          <w:sz w:val="24"/>
          <w:szCs w:val="24"/>
        </w:rPr>
        <w:t>)</w:t>
      </w:r>
      <w:r w:rsidR="00F67390" w:rsidRPr="00EC4ABB">
        <w:rPr>
          <w:rFonts w:ascii="Times New Roman" w:hAnsi="Times New Roman" w:cs="Times New Roman"/>
          <w:sz w:val="24"/>
          <w:szCs w:val="24"/>
        </w:rPr>
        <w:t xml:space="preserve"> y,</w:t>
      </w:r>
      <w:r w:rsidR="002E0444" w:rsidRPr="00EC4ABB">
        <w:rPr>
          <w:rFonts w:ascii="Times New Roman" w:hAnsi="Times New Roman" w:cs="Times New Roman"/>
          <w:sz w:val="24"/>
          <w:szCs w:val="24"/>
        </w:rPr>
        <w:t xml:space="preserve"> and &gt; 75 </w:t>
      </w:r>
      <w:r w:rsidR="009C65BB" w:rsidRPr="00EC4ABB">
        <w:rPr>
          <w:rFonts w:ascii="Times New Roman" w:hAnsi="Times New Roman" w:cs="Times New Roman"/>
          <w:sz w:val="24"/>
          <w:szCs w:val="24"/>
        </w:rPr>
        <w:t>y</w:t>
      </w:r>
      <w:r w:rsidR="009C65BB">
        <w:rPr>
          <w:rFonts w:ascii="Times New Roman" w:hAnsi="Times New Roman" w:cs="Times New Roman"/>
          <w:sz w:val="24"/>
          <w:szCs w:val="24"/>
        </w:rPr>
        <w:t>ears</w:t>
      </w:r>
      <w:r w:rsidR="009C65BB" w:rsidRPr="00EC4ABB">
        <w:rPr>
          <w:rFonts w:ascii="Times New Roman" w:hAnsi="Times New Roman" w:cs="Times New Roman"/>
          <w:sz w:val="24"/>
          <w:szCs w:val="24"/>
        </w:rPr>
        <w:t xml:space="preserve"> </w:t>
      </w:r>
      <w:r w:rsidR="002E0444" w:rsidRPr="00EC4ABB">
        <w:rPr>
          <w:rFonts w:ascii="Times New Roman" w:hAnsi="Times New Roman" w:cs="Times New Roman"/>
          <w:sz w:val="24"/>
          <w:szCs w:val="24"/>
        </w:rPr>
        <w:t>men and women</w:t>
      </w:r>
      <w:r w:rsidR="00D6539D" w:rsidRPr="00EC4ABB">
        <w:rPr>
          <w:rFonts w:ascii="Times New Roman" w:hAnsi="Times New Roman" w:cs="Times New Roman"/>
          <w:sz w:val="24"/>
          <w:szCs w:val="24"/>
        </w:rPr>
        <w:t xml:space="preserve"> (</w:t>
      </w:r>
      <w:r w:rsidR="00D6539D" w:rsidRPr="00EC4ABB">
        <w:rPr>
          <w:rFonts w:ascii="Times New Roman" w:hAnsi="Times New Roman" w:cs="Times New Roman"/>
          <w:b/>
          <w:sz w:val="24"/>
          <w:szCs w:val="24"/>
        </w:rPr>
        <w:t>middle-to-very old, MVO</w:t>
      </w:r>
      <w:r w:rsidR="00D6539D" w:rsidRPr="00EC4ABB">
        <w:rPr>
          <w:rFonts w:ascii="Times New Roman" w:hAnsi="Times New Roman" w:cs="Times New Roman"/>
          <w:sz w:val="24"/>
          <w:szCs w:val="24"/>
        </w:rPr>
        <w:t>)</w:t>
      </w:r>
      <w:r w:rsidR="00F67390" w:rsidRPr="00EC4ABB">
        <w:rPr>
          <w:rFonts w:ascii="Times New Roman" w:hAnsi="Times New Roman" w:cs="Times New Roman"/>
          <w:sz w:val="24"/>
          <w:szCs w:val="24"/>
        </w:rPr>
        <w:t>, respectively</w:t>
      </w:r>
      <w:r w:rsidR="009F14DB" w:rsidRPr="00EC4ABB">
        <w:rPr>
          <w:rFonts w:ascii="Times New Roman" w:hAnsi="Times New Roman" w:cs="Times New Roman"/>
          <w:sz w:val="24"/>
          <w:szCs w:val="24"/>
        </w:rPr>
        <w:t xml:space="preserve"> (Table 1)</w:t>
      </w:r>
      <w:r w:rsidR="00F67390" w:rsidRPr="00EC4ABB">
        <w:rPr>
          <w:rFonts w:ascii="Times New Roman" w:hAnsi="Times New Roman" w:cs="Times New Roman"/>
          <w:sz w:val="24"/>
          <w:szCs w:val="24"/>
        </w:rPr>
        <w:t xml:space="preserve">. </w:t>
      </w:r>
      <w:r w:rsidR="002E0444" w:rsidRPr="00EC4ABB">
        <w:rPr>
          <w:rFonts w:ascii="Times New Roman" w:hAnsi="Times New Roman" w:cs="Times New Roman"/>
          <w:sz w:val="24"/>
          <w:szCs w:val="24"/>
        </w:rPr>
        <w:t xml:space="preserve">This </w:t>
      </w:r>
      <w:r w:rsidR="00D6539D" w:rsidRPr="00EC4ABB">
        <w:rPr>
          <w:rFonts w:ascii="Times New Roman" w:hAnsi="Times New Roman" w:cs="Times New Roman"/>
          <w:sz w:val="24"/>
          <w:szCs w:val="24"/>
        </w:rPr>
        <w:t xml:space="preserve">age grouping </w:t>
      </w:r>
      <w:r w:rsidR="002E0444" w:rsidRPr="00EC4ABB">
        <w:rPr>
          <w:rFonts w:ascii="Times New Roman" w:hAnsi="Times New Roman" w:cs="Times New Roman"/>
          <w:sz w:val="24"/>
          <w:szCs w:val="24"/>
        </w:rPr>
        <w:t xml:space="preserve">is a pragmatic and </w:t>
      </w:r>
      <w:r w:rsidR="002B4A3C" w:rsidRPr="00EC4ABB">
        <w:rPr>
          <w:rFonts w:ascii="Times New Roman" w:hAnsi="Times New Roman" w:cs="Times New Roman"/>
          <w:sz w:val="24"/>
          <w:szCs w:val="24"/>
        </w:rPr>
        <w:t xml:space="preserve">convenient </w:t>
      </w:r>
      <w:r w:rsidR="00957A81" w:rsidRPr="00EC4ABB">
        <w:rPr>
          <w:rFonts w:ascii="Times New Roman" w:hAnsi="Times New Roman" w:cs="Times New Roman"/>
          <w:sz w:val="24"/>
          <w:szCs w:val="24"/>
        </w:rPr>
        <w:t xml:space="preserve">approach </w:t>
      </w:r>
      <w:r w:rsidR="002E0444" w:rsidRPr="00EC4ABB">
        <w:rPr>
          <w:rFonts w:ascii="Times New Roman" w:hAnsi="Times New Roman" w:cs="Times New Roman"/>
          <w:sz w:val="24"/>
          <w:szCs w:val="24"/>
        </w:rPr>
        <w:t>based on</w:t>
      </w:r>
      <w:r w:rsidR="00CD6C72">
        <w:rPr>
          <w:rFonts w:ascii="Times New Roman" w:hAnsi="Times New Roman" w:cs="Times New Roman"/>
          <w:sz w:val="24"/>
          <w:szCs w:val="24"/>
        </w:rPr>
        <w:t xml:space="preserve"> how clinical practice is conducted </w:t>
      </w:r>
      <w:r w:rsidR="00126242" w:rsidRPr="00EC4ABB">
        <w:rPr>
          <w:rFonts w:ascii="Times New Roman" w:hAnsi="Times New Roman" w:cs="Times New Roman"/>
          <w:sz w:val="24"/>
          <w:szCs w:val="24"/>
        </w:rPr>
        <w:t xml:space="preserve">in our Public Health Care System </w:t>
      </w:r>
      <w:r w:rsidR="00CD6C72">
        <w:rPr>
          <w:rFonts w:ascii="Times New Roman" w:hAnsi="Times New Roman" w:cs="Times New Roman"/>
          <w:sz w:val="24"/>
          <w:szCs w:val="24"/>
        </w:rPr>
        <w:t>considering</w:t>
      </w:r>
      <w:r w:rsidR="002E0444" w:rsidRPr="00EC4ABB">
        <w:rPr>
          <w:rFonts w:ascii="Times New Roman" w:hAnsi="Times New Roman" w:cs="Times New Roman"/>
          <w:sz w:val="24"/>
          <w:szCs w:val="24"/>
        </w:rPr>
        <w:t xml:space="preserve"> </w:t>
      </w:r>
      <w:r w:rsidR="002878D5" w:rsidRPr="00EC4ABB">
        <w:rPr>
          <w:rFonts w:ascii="Times New Roman" w:hAnsi="Times New Roman" w:cs="Times New Roman"/>
          <w:sz w:val="24"/>
          <w:szCs w:val="24"/>
        </w:rPr>
        <w:t xml:space="preserve">the </w:t>
      </w:r>
      <w:r w:rsidR="002E0444" w:rsidRPr="00EC4ABB">
        <w:rPr>
          <w:rFonts w:ascii="Times New Roman" w:hAnsi="Times New Roman" w:cs="Times New Roman"/>
          <w:sz w:val="24"/>
          <w:szCs w:val="24"/>
        </w:rPr>
        <w:t xml:space="preserve">age </w:t>
      </w:r>
      <w:r w:rsidR="002878D5" w:rsidRPr="00EC4ABB">
        <w:rPr>
          <w:rFonts w:ascii="Times New Roman" w:hAnsi="Times New Roman" w:cs="Times New Roman"/>
          <w:sz w:val="24"/>
          <w:szCs w:val="24"/>
        </w:rPr>
        <w:t>range at</w:t>
      </w:r>
      <w:r w:rsidR="002E0444" w:rsidRPr="00EC4ABB">
        <w:rPr>
          <w:rFonts w:ascii="Times New Roman" w:hAnsi="Times New Roman" w:cs="Times New Roman"/>
          <w:sz w:val="24"/>
          <w:szCs w:val="24"/>
        </w:rPr>
        <w:t xml:space="preserve"> which</w:t>
      </w:r>
      <w:r w:rsidR="00BC53CD" w:rsidRPr="00EC4ABB">
        <w:rPr>
          <w:rFonts w:ascii="Times New Roman" w:hAnsi="Times New Roman" w:cs="Times New Roman"/>
          <w:sz w:val="24"/>
          <w:szCs w:val="24"/>
        </w:rPr>
        <w:t xml:space="preserve"> systematic</w:t>
      </w:r>
      <w:r w:rsidR="002E0444" w:rsidRPr="00EC4ABB">
        <w:rPr>
          <w:rFonts w:ascii="Times New Roman" w:hAnsi="Times New Roman" w:cs="Times New Roman"/>
          <w:sz w:val="24"/>
          <w:szCs w:val="24"/>
        </w:rPr>
        <w:t xml:space="preserve"> cardiovascular risk evaluation is recommended (</w:t>
      </w:r>
      <w:r w:rsidR="002B4A3C" w:rsidRPr="00EC4ABB">
        <w:rPr>
          <w:rFonts w:ascii="Times New Roman" w:hAnsi="Times New Roman" w:cs="Times New Roman"/>
          <w:sz w:val="24"/>
          <w:szCs w:val="24"/>
        </w:rPr>
        <w:t xml:space="preserve">Framingham-REGICOR </w:t>
      </w:r>
      <w:r w:rsidR="00BC53CD" w:rsidRPr="00EC4ABB">
        <w:rPr>
          <w:rFonts w:ascii="Times New Roman" w:hAnsi="Times New Roman" w:cs="Times New Roman"/>
          <w:sz w:val="24"/>
          <w:szCs w:val="24"/>
        </w:rPr>
        <w:t xml:space="preserve">strategy </w:t>
      </w:r>
      <w:r w:rsidR="002E0444" w:rsidRPr="00EC4ABB">
        <w:rPr>
          <w:rFonts w:ascii="Times New Roman" w:hAnsi="Times New Roman" w:cs="Times New Roman"/>
          <w:sz w:val="24"/>
          <w:szCs w:val="24"/>
        </w:rPr>
        <w:t>35-75 years)</w:t>
      </w:r>
      <w:r w:rsidR="002878D5" w:rsidRPr="00EC4ABB">
        <w:rPr>
          <w:rFonts w:ascii="Times New Roman" w:hAnsi="Times New Roman" w:cs="Times New Roman"/>
          <w:sz w:val="24"/>
          <w:szCs w:val="24"/>
        </w:rPr>
        <w:t>,</w:t>
      </w:r>
      <w:r w:rsidR="002E0444" w:rsidRPr="00EC4ABB">
        <w:rPr>
          <w:rFonts w:ascii="Times New Roman" w:hAnsi="Times New Roman" w:cs="Times New Roman"/>
          <w:sz w:val="24"/>
          <w:szCs w:val="24"/>
        </w:rPr>
        <w:t xml:space="preserve"> a</w:t>
      </w:r>
      <w:r w:rsidR="00D6539D" w:rsidRPr="00EC4ABB">
        <w:rPr>
          <w:rFonts w:ascii="Times New Roman" w:hAnsi="Times New Roman" w:cs="Times New Roman"/>
          <w:sz w:val="24"/>
          <w:szCs w:val="24"/>
        </w:rPr>
        <w:t>n</w:t>
      </w:r>
      <w:r w:rsidR="002E0444" w:rsidRPr="00EC4ABB">
        <w:rPr>
          <w:rFonts w:ascii="Times New Roman" w:hAnsi="Times New Roman" w:cs="Times New Roman"/>
          <w:sz w:val="24"/>
          <w:szCs w:val="24"/>
        </w:rPr>
        <w:t xml:space="preserve">d </w:t>
      </w:r>
      <w:r w:rsidR="00D6539D" w:rsidRPr="00EC4ABB">
        <w:rPr>
          <w:rFonts w:ascii="Times New Roman" w:hAnsi="Times New Roman" w:cs="Times New Roman"/>
          <w:sz w:val="24"/>
          <w:szCs w:val="24"/>
        </w:rPr>
        <w:t xml:space="preserve">the age limit to </w:t>
      </w:r>
      <w:r w:rsidR="002E0444" w:rsidRPr="00EC4ABB">
        <w:rPr>
          <w:rFonts w:ascii="Times New Roman" w:hAnsi="Times New Roman" w:cs="Times New Roman"/>
          <w:sz w:val="24"/>
          <w:szCs w:val="24"/>
        </w:rPr>
        <w:t>defin</w:t>
      </w:r>
      <w:r w:rsidR="00D6539D" w:rsidRPr="00EC4ABB">
        <w:rPr>
          <w:rFonts w:ascii="Times New Roman" w:hAnsi="Times New Roman" w:cs="Times New Roman"/>
          <w:sz w:val="24"/>
          <w:szCs w:val="24"/>
        </w:rPr>
        <w:t>e</w:t>
      </w:r>
      <w:r w:rsidR="002E0444" w:rsidRPr="00EC4ABB">
        <w:rPr>
          <w:rFonts w:ascii="Times New Roman" w:hAnsi="Times New Roman" w:cs="Times New Roman"/>
          <w:sz w:val="24"/>
          <w:szCs w:val="24"/>
        </w:rPr>
        <w:t xml:space="preserve"> premature event</w:t>
      </w:r>
      <w:r w:rsidR="00D6539D" w:rsidRPr="00EC4ABB">
        <w:rPr>
          <w:rFonts w:ascii="Times New Roman" w:hAnsi="Times New Roman" w:cs="Times New Roman"/>
          <w:sz w:val="24"/>
          <w:szCs w:val="24"/>
        </w:rPr>
        <w:t>s</w:t>
      </w:r>
      <w:r w:rsidR="002E0444" w:rsidRPr="00EC4ABB">
        <w:rPr>
          <w:rFonts w:ascii="Times New Roman" w:hAnsi="Times New Roman" w:cs="Times New Roman"/>
          <w:sz w:val="24"/>
          <w:szCs w:val="24"/>
        </w:rPr>
        <w:t xml:space="preserve"> according to sex, i.e., &lt; 55 y for men and &lt; </w:t>
      </w:r>
      <w:r w:rsidR="00296208" w:rsidRPr="00EC4ABB">
        <w:rPr>
          <w:rFonts w:ascii="Times New Roman" w:hAnsi="Times New Roman" w:cs="Times New Roman"/>
          <w:sz w:val="24"/>
          <w:szCs w:val="24"/>
        </w:rPr>
        <w:t>65</w:t>
      </w:r>
      <w:r w:rsidR="002E0444" w:rsidRPr="00EC4ABB">
        <w:rPr>
          <w:rFonts w:ascii="Times New Roman" w:hAnsi="Times New Roman" w:cs="Times New Roman"/>
          <w:sz w:val="24"/>
          <w:szCs w:val="24"/>
        </w:rPr>
        <w:t xml:space="preserve"> for women</w:t>
      </w:r>
      <w:r w:rsidR="002B4A3C" w:rsidRPr="00EC4ABB">
        <w:rPr>
          <w:rFonts w:ascii="Times New Roman" w:hAnsi="Times New Roman" w:cs="Times New Roman"/>
          <w:sz w:val="24"/>
          <w:szCs w:val="24"/>
        </w:rPr>
        <w:t xml:space="preserve"> </w:t>
      </w:r>
      <w:commentRangeStart w:id="3"/>
      <w:r w:rsidR="002B4A3C" w:rsidRPr="00EC4ABB">
        <w:rPr>
          <w:rFonts w:ascii="Times New Roman" w:hAnsi="Times New Roman" w:cs="Times New Roman"/>
          <w:sz w:val="24"/>
          <w:szCs w:val="24"/>
        </w:rPr>
        <w:t>(</w:t>
      </w:r>
      <w:proofErr w:type="spellStart"/>
      <w:r w:rsidR="002B4A3C" w:rsidRPr="00EC4ABB">
        <w:rPr>
          <w:rFonts w:ascii="Times New Roman" w:hAnsi="Times New Roman" w:cs="Times New Roman"/>
          <w:sz w:val="24"/>
          <w:szCs w:val="24"/>
        </w:rPr>
        <w:t>refe</w:t>
      </w:r>
      <w:proofErr w:type="spellEnd"/>
      <w:r w:rsidR="002B4A3C" w:rsidRPr="00EC4ABB">
        <w:rPr>
          <w:rFonts w:ascii="Times New Roman" w:hAnsi="Times New Roman" w:cs="Times New Roman"/>
          <w:sz w:val="24"/>
          <w:szCs w:val="24"/>
        </w:rPr>
        <w:t>)</w:t>
      </w:r>
      <w:r w:rsidR="002E0444" w:rsidRPr="00EC4ABB">
        <w:rPr>
          <w:rFonts w:ascii="Times New Roman" w:hAnsi="Times New Roman" w:cs="Times New Roman"/>
          <w:sz w:val="24"/>
          <w:szCs w:val="24"/>
        </w:rPr>
        <w:t xml:space="preserve">. </w:t>
      </w:r>
      <w:commentRangeEnd w:id="3"/>
      <w:r w:rsidR="00CE7E65">
        <w:rPr>
          <w:rStyle w:val="Refdecomentario"/>
        </w:rPr>
        <w:commentReference w:id="3"/>
      </w:r>
    </w:p>
    <w:p w:rsidR="001B3061" w:rsidRPr="00EC4ABB" w:rsidRDefault="001B3061" w:rsidP="00EC4ABB">
      <w:pPr>
        <w:spacing w:line="480" w:lineRule="auto"/>
        <w:jc w:val="both"/>
        <w:rPr>
          <w:rFonts w:ascii="Times New Roman" w:hAnsi="Times New Roman" w:cs="Times New Roman"/>
          <w:sz w:val="24"/>
          <w:szCs w:val="24"/>
        </w:rPr>
      </w:pPr>
      <w:r w:rsidRPr="00EC4ABB">
        <w:rPr>
          <w:rFonts w:ascii="Times New Roman" w:hAnsi="Times New Roman" w:cs="Times New Roman"/>
          <w:sz w:val="24"/>
          <w:szCs w:val="24"/>
        </w:rPr>
        <w:t xml:space="preserve">This is a retrospective study using anonymous health data, thus, informed consent was not obtained from participants according to Spanish regulations on observational studies. The study was approved by the Ethics Committee of the Primary Healthcare University Research Institute (IDIAP) Jordi </w:t>
      </w:r>
      <w:proofErr w:type="spellStart"/>
      <w:r w:rsidRPr="00EC4ABB">
        <w:rPr>
          <w:rFonts w:ascii="Times New Roman" w:hAnsi="Times New Roman" w:cs="Times New Roman"/>
          <w:sz w:val="24"/>
          <w:szCs w:val="24"/>
        </w:rPr>
        <w:t>Gol</w:t>
      </w:r>
      <w:proofErr w:type="spellEnd"/>
      <w:r w:rsidRPr="00EC4ABB">
        <w:rPr>
          <w:rFonts w:ascii="Times New Roman" w:hAnsi="Times New Roman" w:cs="Times New Roman"/>
          <w:sz w:val="24"/>
          <w:szCs w:val="24"/>
        </w:rPr>
        <w:t xml:space="preserve"> (Barcelona, Spain). </w:t>
      </w:r>
    </w:p>
    <w:p w:rsidR="00C64F05" w:rsidRPr="00EC4ABB" w:rsidRDefault="001B3061" w:rsidP="00EC4ABB">
      <w:pPr>
        <w:spacing w:line="480" w:lineRule="auto"/>
        <w:jc w:val="both"/>
        <w:rPr>
          <w:rFonts w:ascii="Times New Roman" w:hAnsi="Times New Roman" w:cs="Times New Roman"/>
          <w:b/>
          <w:sz w:val="24"/>
          <w:szCs w:val="24"/>
        </w:rPr>
      </w:pPr>
      <w:r w:rsidRPr="00EC4ABB">
        <w:rPr>
          <w:rFonts w:ascii="Times New Roman" w:hAnsi="Times New Roman" w:cs="Times New Roman"/>
          <w:b/>
          <w:sz w:val="24"/>
          <w:szCs w:val="24"/>
        </w:rPr>
        <w:lastRenderedPageBreak/>
        <w:t>Baseline characterization and c</w:t>
      </w:r>
      <w:r w:rsidR="00C64F05" w:rsidRPr="00EC4ABB">
        <w:rPr>
          <w:rFonts w:ascii="Times New Roman" w:hAnsi="Times New Roman" w:cs="Times New Roman"/>
          <w:b/>
          <w:sz w:val="24"/>
          <w:szCs w:val="24"/>
        </w:rPr>
        <w:t>ardiovascular disease outcomes</w:t>
      </w:r>
    </w:p>
    <w:p w:rsidR="00C64F05" w:rsidRPr="00EC4ABB" w:rsidRDefault="001B3061" w:rsidP="00EC4ABB">
      <w:pPr>
        <w:spacing w:line="480" w:lineRule="auto"/>
        <w:jc w:val="both"/>
        <w:rPr>
          <w:rFonts w:ascii="Times New Roman" w:hAnsi="Times New Roman" w:cs="Times New Roman"/>
          <w:sz w:val="24"/>
          <w:szCs w:val="24"/>
        </w:rPr>
      </w:pPr>
      <w:r w:rsidRPr="00EC4ABB">
        <w:rPr>
          <w:rFonts w:ascii="Times New Roman" w:hAnsi="Times New Roman" w:cs="Times New Roman"/>
          <w:sz w:val="24"/>
          <w:szCs w:val="24"/>
        </w:rPr>
        <w:t>Baseline characteristics of the study population were collected on January 1</w:t>
      </w:r>
      <w:r w:rsidRPr="00EC4ABB">
        <w:rPr>
          <w:rFonts w:ascii="Times New Roman" w:hAnsi="Times New Roman" w:cs="Times New Roman"/>
          <w:sz w:val="24"/>
          <w:szCs w:val="24"/>
          <w:vertAlign w:val="superscript"/>
        </w:rPr>
        <w:t>st</w:t>
      </w:r>
      <w:r w:rsidRPr="00EC4ABB">
        <w:rPr>
          <w:rFonts w:ascii="Times New Roman" w:hAnsi="Times New Roman" w:cs="Times New Roman"/>
          <w:sz w:val="24"/>
          <w:szCs w:val="24"/>
        </w:rPr>
        <w:t xml:space="preserve"> 2010, which was considered the </w:t>
      </w:r>
      <w:del w:id="4" w:author="Jordi Real" w:date="2020-11-02T09:39:00Z">
        <w:r w:rsidRPr="00EC4ABB" w:rsidDel="00CE7E65">
          <w:rPr>
            <w:rFonts w:ascii="Times New Roman" w:hAnsi="Times New Roman" w:cs="Times New Roman"/>
            <w:sz w:val="24"/>
            <w:szCs w:val="24"/>
          </w:rPr>
          <w:delText xml:space="preserve">index </w:delText>
        </w:r>
      </w:del>
      <w:ins w:id="5" w:author="Jordi Real" w:date="2020-11-02T09:39:00Z">
        <w:r w:rsidR="00CE7E65">
          <w:rPr>
            <w:rFonts w:ascii="Times New Roman" w:hAnsi="Times New Roman" w:cs="Times New Roman"/>
            <w:sz w:val="24"/>
            <w:szCs w:val="24"/>
          </w:rPr>
          <w:t>inclusion</w:t>
        </w:r>
        <w:r w:rsidR="00CE7E65" w:rsidRPr="00EC4ABB">
          <w:rPr>
            <w:rFonts w:ascii="Times New Roman" w:hAnsi="Times New Roman" w:cs="Times New Roman"/>
            <w:sz w:val="24"/>
            <w:szCs w:val="24"/>
          </w:rPr>
          <w:t xml:space="preserve"> </w:t>
        </w:r>
      </w:ins>
      <w:r w:rsidRPr="00EC4ABB">
        <w:rPr>
          <w:rFonts w:ascii="Times New Roman" w:hAnsi="Times New Roman" w:cs="Times New Roman"/>
          <w:sz w:val="24"/>
          <w:szCs w:val="24"/>
        </w:rPr>
        <w:t>date</w:t>
      </w:r>
      <w:ins w:id="6" w:author="Jordi Real" w:date="2020-11-02T09:39:00Z">
        <w:r w:rsidR="00CE7E65">
          <w:rPr>
            <w:rFonts w:ascii="Times New Roman" w:hAnsi="Times New Roman" w:cs="Times New Roman"/>
            <w:sz w:val="24"/>
            <w:szCs w:val="24"/>
          </w:rPr>
          <w:t xml:space="preserve"> (index date)</w:t>
        </w:r>
      </w:ins>
      <w:r w:rsidRPr="00EC4ABB">
        <w:rPr>
          <w:rFonts w:ascii="Times New Roman" w:hAnsi="Times New Roman" w:cs="Times New Roman"/>
          <w:sz w:val="24"/>
          <w:szCs w:val="24"/>
        </w:rPr>
        <w:t xml:space="preserve">. </w:t>
      </w:r>
      <w:r w:rsidR="00582A15" w:rsidRPr="00EC4ABB">
        <w:rPr>
          <w:rFonts w:ascii="Times New Roman" w:hAnsi="Times New Roman" w:cs="Times New Roman"/>
          <w:sz w:val="24"/>
          <w:szCs w:val="24"/>
        </w:rPr>
        <w:t xml:space="preserve">We collected </w:t>
      </w:r>
      <w:r w:rsidR="00940890" w:rsidRPr="00EC4ABB">
        <w:rPr>
          <w:rFonts w:ascii="Times New Roman" w:hAnsi="Times New Roman" w:cs="Times New Roman"/>
          <w:sz w:val="24"/>
          <w:szCs w:val="24"/>
        </w:rPr>
        <w:t xml:space="preserve">from the </w:t>
      </w:r>
      <w:r w:rsidR="00F53016" w:rsidRPr="00EC4ABB">
        <w:rPr>
          <w:rFonts w:ascii="Times New Roman" w:hAnsi="Times New Roman" w:cs="Times New Roman"/>
          <w:sz w:val="24"/>
          <w:szCs w:val="24"/>
        </w:rPr>
        <w:t xml:space="preserve">SIDIAP </w:t>
      </w:r>
      <w:r w:rsidR="00940890" w:rsidRPr="00EC4ABB">
        <w:rPr>
          <w:rFonts w:ascii="Times New Roman" w:hAnsi="Times New Roman" w:cs="Times New Roman"/>
          <w:sz w:val="24"/>
          <w:szCs w:val="24"/>
        </w:rPr>
        <w:t xml:space="preserve">database </w:t>
      </w:r>
      <w:r w:rsidR="006178E6" w:rsidRPr="00EC4ABB">
        <w:rPr>
          <w:rFonts w:ascii="Times New Roman" w:hAnsi="Times New Roman" w:cs="Times New Roman"/>
          <w:sz w:val="24"/>
          <w:szCs w:val="24"/>
        </w:rPr>
        <w:t xml:space="preserve">diagnoses based on ICD-9/ICD-10 codes (diabetes, hypertension, </w:t>
      </w:r>
      <w:proofErr w:type="spellStart"/>
      <w:r w:rsidR="006178E6" w:rsidRPr="00EC4ABB">
        <w:rPr>
          <w:rFonts w:ascii="Times New Roman" w:hAnsi="Times New Roman" w:cs="Times New Roman"/>
          <w:sz w:val="24"/>
          <w:szCs w:val="24"/>
        </w:rPr>
        <w:t>hyperlipidaemia</w:t>
      </w:r>
      <w:proofErr w:type="spellEnd"/>
      <w:r w:rsidR="006178E6" w:rsidRPr="00EC4ABB">
        <w:rPr>
          <w:rFonts w:ascii="Times New Roman" w:hAnsi="Times New Roman" w:cs="Times New Roman"/>
          <w:sz w:val="24"/>
          <w:szCs w:val="24"/>
        </w:rPr>
        <w:t>, overweight/obesity, fatty liver, etc)</w:t>
      </w:r>
      <w:r w:rsidR="00582A15" w:rsidRPr="00EC4ABB">
        <w:rPr>
          <w:rFonts w:ascii="Times New Roman" w:hAnsi="Times New Roman" w:cs="Times New Roman"/>
          <w:sz w:val="24"/>
          <w:szCs w:val="24"/>
        </w:rPr>
        <w:t xml:space="preserve">, cardiovascular and </w:t>
      </w:r>
      <w:proofErr w:type="spellStart"/>
      <w:r w:rsidR="00F53016" w:rsidRPr="00EC4ABB">
        <w:rPr>
          <w:rFonts w:ascii="Times New Roman" w:hAnsi="Times New Roman" w:cs="Times New Roman"/>
          <w:sz w:val="24"/>
          <w:szCs w:val="24"/>
        </w:rPr>
        <w:t>comorbid</w:t>
      </w:r>
      <w:proofErr w:type="spellEnd"/>
      <w:r w:rsidR="00582A15" w:rsidRPr="00EC4ABB">
        <w:rPr>
          <w:rFonts w:ascii="Times New Roman" w:hAnsi="Times New Roman" w:cs="Times New Roman"/>
          <w:sz w:val="24"/>
          <w:szCs w:val="24"/>
        </w:rPr>
        <w:t xml:space="preserve"> related medications</w:t>
      </w:r>
      <w:del w:id="7" w:author="Jordi Real" w:date="2020-11-02T09:41:00Z">
        <w:r w:rsidR="00940890" w:rsidRPr="00EC4ABB" w:rsidDel="00CE7E65">
          <w:rPr>
            <w:rFonts w:ascii="Times New Roman" w:hAnsi="Times New Roman" w:cs="Times New Roman"/>
            <w:sz w:val="24"/>
            <w:szCs w:val="24"/>
          </w:rPr>
          <w:delText xml:space="preserve"> (and date of initiation</w:delText>
        </w:r>
      </w:del>
      <w:r w:rsidR="00940890" w:rsidRPr="00EC4ABB">
        <w:rPr>
          <w:rFonts w:ascii="Times New Roman" w:hAnsi="Times New Roman" w:cs="Times New Roman"/>
          <w:sz w:val="24"/>
          <w:szCs w:val="24"/>
        </w:rPr>
        <w:t>)</w:t>
      </w:r>
      <w:r w:rsidR="00582A15" w:rsidRPr="00EC4ABB">
        <w:rPr>
          <w:rFonts w:ascii="Times New Roman" w:hAnsi="Times New Roman" w:cs="Times New Roman"/>
          <w:sz w:val="24"/>
          <w:szCs w:val="24"/>
        </w:rPr>
        <w:t xml:space="preserve"> </w:t>
      </w:r>
      <w:r w:rsidR="00940890" w:rsidRPr="00EC4ABB">
        <w:rPr>
          <w:rFonts w:ascii="Times New Roman" w:hAnsi="Times New Roman" w:cs="Times New Roman"/>
          <w:sz w:val="24"/>
          <w:szCs w:val="24"/>
        </w:rPr>
        <w:t>based on the Anatomical Therapeutic Chemical (ATC) classification system</w:t>
      </w:r>
      <w:r w:rsidR="00582A15" w:rsidRPr="00EC4ABB">
        <w:rPr>
          <w:rFonts w:ascii="Times New Roman" w:hAnsi="Times New Roman" w:cs="Times New Roman"/>
          <w:sz w:val="24"/>
          <w:szCs w:val="24"/>
        </w:rPr>
        <w:t xml:space="preserve">, </w:t>
      </w:r>
      <w:r w:rsidRPr="00EC4ABB">
        <w:rPr>
          <w:rFonts w:ascii="Times New Roman" w:hAnsi="Times New Roman" w:cs="Times New Roman"/>
          <w:sz w:val="24"/>
          <w:szCs w:val="24"/>
        </w:rPr>
        <w:t xml:space="preserve">values </w:t>
      </w:r>
      <w:r w:rsidR="00582A15" w:rsidRPr="00EC4ABB">
        <w:rPr>
          <w:rFonts w:ascii="Times New Roman" w:hAnsi="Times New Roman" w:cs="Times New Roman"/>
          <w:sz w:val="24"/>
          <w:szCs w:val="24"/>
        </w:rPr>
        <w:t xml:space="preserve">and concentrations </w:t>
      </w:r>
      <w:r w:rsidR="00940890" w:rsidRPr="00EC4ABB">
        <w:rPr>
          <w:rFonts w:ascii="Times New Roman" w:hAnsi="Times New Roman" w:cs="Times New Roman"/>
          <w:sz w:val="24"/>
          <w:szCs w:val="24"/>
        </w:rPr>
        <w:t>of</w:t>
      </w:r>
      <w:r w:rsidR="00582A15" w:rsidRPr="00EC4ABB">
        <w:rPr>
          <w:rFonts w:ascii="Times New Roman" w:hAnsi="Times New Roman" w:cs="Times New Roman"/>
          <w:sz w:val="24"/>
          <w:szCs w:val="24"/>
        </w:rPr>
        <w:t xml:space="preserve"> laboratory</w:t>
      </w:r>
      <w:r w:rsidR="00940890" w:rsidRPr="00EC4ABB">
        <w:rPr>
          <w:rFonts w:ascii="Times New Roman" w:hAnsi="Times New Roman" w:cs="Times New Roman"/>
          <w:sz w:val="24"/>
          <w:szCs w:val="24"/>
        </w:rPr>
        <w:t xml:space="preserve"> data </w:t>
      </w:r>
      <w:r w:rsidR="009C65BB">
        <w:rPr>
          <w:rFonts w:ascii="Times New Roman" w:hAnsi="Times New Roman" w:cs="Times New Roman"/>
          <w:sz w:val="24"/>
          <w:szCs w:val="24"/>
        </w:rPr>
        <w:t xml:space="preserve">available for each individual </w:t>
      </w:r>
      <w:r w:rsidR="00940890" w:rsidRPr="00EC4ABB">
        <w:rPr>
          <w:rFonts w:ascii="Times New Roman" w:hAnsi="Times New Roman" w:cs="Times New Roman"/>
          <w:sz w:val="24"/>
          <w:szCs w:val="24"/>
        </w:rPr>
        <w:t xml:space="preserve">(lipids, </w:t>
      </w:r>
      <w:proofErr w:type="spellStart"/>
      <w:r w:rsidR="00940890" w:rsidRPr="00EC4ABB">
        <w:rPr>
          <w:rFonts w:ascii="Times New Roman" w:hAnsi="Times New Roman" w:cs="Times New Roman"/>
          <w:sz w:val="24"/>
          <w:szCs w:val="24"/>
        </w:rPr>
        <w:t>creatinine</w:t>
      </w:r>
      <w:proofErr w:type="spellEnd"/>
      <w:r w:rsidR="00940890" w:rsidRPr="00EC4ABB">
        <w:rPr>
          <w:rFonts w:ascii="Times New Roman" w:hAnsi="Times New Roman" w:cs="Times New Roman"/>
          <w:sz w:val="24"/>
          <w:szCs w:val="24"/>
        </w:rPr>
        <w:t xml:space="preserve">, urinary </w:t>
      </w:r>
      <w:proofErr w:type="spellStart"/>
      <w:r w:rsidR="00940890" w:rsidRPr="00EC4ABB">
        <w:rPr>
          <w:rFonts w:ascii="Times New Roman" w:hAnsi="Times New Roman" w:cs="Times New Roman"/>
          <w:sz w:val="24"/>
          <w:szCs w:val="24"/>
        </w:rPr>
        <w:t>albuminary</w:t>
      </w:r>
      <w:proofErr w:type="spellEnd"/>
      <w:r w:rsidR="00940890" w:rsidRPr="00EC4ABB">
        <w:rPr>
          <w:rFonts w:ascii="Times New Roman" w:hAnsi="Times New Roman" w:cs="Times New Roman"/>
          <w:sz w:val="24"/>
          <w:szCs w:val="24"/>
        </w:rPr>
        <w:t xml:space="preserve"> excretion (UAE</w:t>
      </w:r>
      <w:r w:rsidR="006178E6" w:rsidRPr="00EC4ABB">
        <w:rPr>
          <w:rFonts w:ascii="Times New Roman" w:hAnsi="Times New Roman" w:cs="Times New Roman"/>
          <w:sz w:val="24"/>
          <w:szCs w:val="24"/>
        </w:rPr>
        <w:t>))</w:t>
      </w:r>
      <w:r w:rsidR="00940890" w:rsidRPr="00EC4ABB">
        <w:rPr>
          <w:rFonts w:ascii="Times New Roman" w:hAnsi="Times New Roman" w:cs="Times New Roman"/>
          <w:sz w:val="24"/>
          <w:szCs w:val="24"/>
        </w:rPr>
        <w:t xml:space="preserve">, and </w:t>
      </w:r>
      <w:r w:rsidR="00582A15" w:rsidRPr="00EC4ABB">
        <w:rPr>
          <w:rFonts w:ascii="Times New Roman" w:hAnsi="Times New Roman" w:cs="Times New Roman"/>
          <w:sz w:val="24"/>
          <w:szCs w:val="24"/>
        </w:rPr>
        <w:t>blood pressure, and anthropometric data</w:t>
      </w:r>
      <w:r w:rsidRPr="00EC4ABB">
        <w:rPr>
          <w:rFonts w:ascii="Times New Roman" w:hAnsi="Times New Roman" w:cs="Times New Roman"/>
          <w:sz w:val="24"/>
          <w:szCs w:val="24"/>
        </w:rPr>
        <w:t xml:space="preserve">. Specific diagnosis codes </w:t>
      </w:r>
      <w:r w:rsidR="00582A15" w:rsidRPr="00EC4ABB">
        <w:rPr>
          <w:rFonts w:ascii="Times New Roman" w:hAnsi="Times New Roman" w:cs="Times New Roman"/>
          <w:sz w:val="24"/>
          <w:szCs w:val="24"/>
        </w:rPr>
        <w:t xml:space="preserve">can be found </w:t>
      </w:r>
      <w:r w:rsidRPr="00EC4ABB">
        <w:rPr>
          <w:rFonts w:ascii="Times New Roman" w:hAnsi="Times New Roman" w:cs="Times New Roman"/>
          <w:sz w:val="24"/>
          <w:szCs w:val="24"/>
        </w:rPr>
        <w:t xml:space="preserve">in </w:t>
      </w:r>
      <w:r w:rsidR="0036285D" w:rsidRPr="00EC4ABB">
        <w:rPr>
          <w:rFonts w:ascii="Times New Roman" w:hAnsi="Times New Roman" w:cs="Times New Roman"/>
          <w:sz w:val="24"/>
          <w:szCs w:val="24"/>
        </w:rPr>
        <w:t>online supplementary information</w:t>
      </w:r>
      <w:r w:rsidR="009B4DDB">
        <w:rPr>
          <w:rFonts w:ascii="Times New Roman" w:hAnsi="Times New Roman" w:cs="Times New Roman"/>
          <w:sz w:val="24"/>
          <w:szCs w:val="24"/>
        </w:rPr>
        <w:t xml:space="preserve"> (</w:t>
      </w:r>
      <w:r w:rsidR="009B4DDB" w:rsidRPr="009B4DDB">
        <w:rPr>
          <w:rFonts w:ascii="Times New Roman" w:hAnsi="Times New Roman" w:cs="Times New Roman"/>
          <w:sz w:val="24"/>
          <w:szCs w:val="24"/>
          <w:highlight w:val="yellow"/>
        </w:rPr>
        <w:t>Table</w:t>
      </w:r>
      <w:r w:rsidR="009B4DDB">
        <w:rPr>
          <w:rFonts w:ascii="Times New Roman" w:hAnsi="Times New Roman" w:cs="Times New Roman"/>
          <w:sz w:val="24"/>
          <w:szCs w:val="24"/>
        </w:rPr>
        <w:t>)</w:t>
      </w:r>
      <w:r w:rsidRPr="00EC4ABB">
        <w:rPr>
          <w:rFonts w:ascii="Times New Roman" w:hAnsi="Times New Roman" w:cs="Times New Roman"/>
          <w:sz w:val="24"/>
          <w:szCs w:val="24"/>
        </w:rPr>
        <w:t>.</w:t>
      </w:r>
      <w:r w:rsidR="00582A15" w:rsidRPr="00EC4ABB">
        <w:rPr>
          <w:rFonts w:ascii="Times New Roman" w:hAnsi="Times New Roman" w:cs="Times New Roman"/>
          <w:sz w:val="24"/>
          <w:szCs w:val="24"/>
        </w:rPr>
        <w:t xml:space="preserve"> </w:t>
      </w:r>
      <w:r w:rsidR="006178E6" w:rsidRPr="00EC4ABB">
        <w:rPr>
          <w:rFonts w:ascii="Times New Roman" w:hAnsi="Times New Roman" w:cs="Times New Roman"/>
          <w:sz w:val="24"/>
          <w:szCs w:val="24"/>
        </w:rPr>
        <w:t>C</w:t>
      </w:r>
      <w:r w:rsidR="00940890" w:rsidRPr="00EC4ABB">
        <w:rPr>
          <w:rFonts w:ascii="Times New Roman" w:hAnsi="Times New Roman" w:cs="Times New Roman"/>
          <w:sz w:val="24"/>
          <w:szCs w:val="24"/>
        </w:rPr>
        <w:t>hronic kidney disease w</w:t>
      </w:r>
      <w:r w:rsidR="006178E6" w:rsidRPr="00EC4ABB">
        <w:rPr>
          <w:rFonts w:ascii="Times New Roman" w:hAnsi="Times New Roman" w:cs="Times New Roman"/>
          <w:sz w:val="24"/>
          <w:szCs w:val="24"/>
        </w:rPr>
        <w:t>as</w:t>
      </w:r>
      <w:r w:rsidR="00940890" w:rsidRPr="00EC4ABB">
        <w:rPr>
          <w:rFonts w:ascii="Times New Roman" w:hAnsi="Times New Roman" w:cs="Times New Roman"/>
          <w:sz w:val="24"/>
          <w:szCs w:val="24"/>
        </w:rPr>
        <w:t xml:space="preserve"> based on the estimated </w:t>
      </w:r>
      <w:proofErr w:type="spellStart"/>
      <w:r w:rsidR="00940890" w:rsidRPr="00EC4ABB">
        <w:rPr>
          <w:rFonts w:ascii="Times New Roman" w:hAnsi="Times New Roman" w:cs="Times New Roman"/>
          <w:sz w:val="24"/>
          <w:szCs w:val="24"/>
        </w:rPr>
        <w:t>glomerular</w:t>
      </w:r>
      <w:proofErr w:type="spellEnd"/>
      <w:r w:rsidR="00940890" w:rsidRPr="00EC4ABB">
        <w:rPr>
          <w:rFonts w:ascii="Times New Roman" w:hAnsi="Times New Roman" w:cs="Times New Roman"/>
          <w:sz w:val="24"/>
          <w:szCs w:val="24"/>
        </w:rPr>
        <w:t xml:space="preserve"> filtration rate calculated using the Chronic Kidney Disease Epidemiology Collaboration (CKD-EPI) equation and the urine albumin-to-</w:t>
      </w:r>
      <w:proofErr w:type="spellStart"/>
      <w:r w:rsidR="00940890" w:rsidRPr="00EC4ABB">
        <w:rPr>
          <w:rFonts w:ascii="Times New Roman" w:hAnsi="Times New Roman" w:cs="Times New Roman"/>
          <w:sz w:val="24"/>
          <w:szCs w:val="24"/>
        </w:rPr>
        <w:t>creatinine</w:t>
      </w:r>
      <w:proofErr w:type="spellEnd"/>
      <w:r w:rsidR="00940890" w:rsidRPr="00EC4ABB">
        <w:rPr>
          <w:rFonts w:ascii="Times New Roman" w:hAnsi="Times New Roman" w:cs="Times New Roman"/>
          <w:sz w:val="24"/>
          <w:szCs w:val="24"/>
        </w:rPr>
        <w:t xml:space="preserve"> ratio (UACR). </w:t>
      </w:r>
      <w:proofErr w:type="spellStart"/>
      <w:r w:rsidR="00940890" w:rsidRPr="00EC4ABB">
        <w:rPr>
          <w:rFonts w:ascii="Times New Roman" w:hAnsi="Times New Roman" w:cs="Times New Roman"/>
          <w:sz w:val="24"/>
          <w:szCs w:val="24"/>
        </w:rPr>
        <w:t>Microalbuminuria</w:t>
      </w:r>
      <w:proofErr w:type="spellEnd"/>
      <w:r w:rsidR="00940890" w:rsidRPr="00EC4ABB">
        <w:rPr>
          <w:rFonts w:ascii="Times New Roman" w:hAnsi="Times New Roman" w:cs="Times New Roman"/>
          <w:sz w:val="24"/>
          <w:szCs w:val="24"/>
        </w:rPr>
        <w:t xml:space="preserve"> was defined as a UACR of 30 to 299 mg/g and </w:t>
      </w:r>
      <w:proofErr w:type="spellStart"/>
      <w:r w:rsidR="00940890" w:rsidRPr="00EC4ABB">
        <w:rPr>
          <w:rFonts w:ascii="Times New Roman" w:hAnsi="Times New Roman" w:cs="Times New Roman"/>
          <w:sz w:val="24"/>
          <w:szCs w:val="24"/>
        </w:rPr>
        <w:t>macroalbuminuria</w:t>
      </w:r>
      <w:proofErr w:type="spellEnd"/>
      <w:r w:rsidR="00940890" w:rsidRPr="00EC4ABB">
        <w:rPr>
          <w:rFonts w:ascii="Times New Roman" w:hAnsi="Times New Roman" w:cs="Times New Roman"/>
          <w:sz w:val="24"/>
          <w:szCs w:val="24"/>
        </w:rPr>
        <w:t xml:space="preserve"> was defined as a UACR ≥300 mg/g. </w:t>
      </w:r>
    </w:p>
    <w:p w:rsidR="00940890" w:rsidRPr="00954FF0" w:rsidRDefault="00577395" w:rsidP="00EC4ABB">
      <w:pPr>
        <w:spacing w:line="480" w:lineRule="auto"/>
        <w:jc w:val="both"/>
        <w:rPr>
          <w:rFonts w:ascii="Times New Roman" w:hAnsi="Times New Roman" w:cs="Times New Roman"/>
          <w:sz w:val="24"/>
          <w:szCs w:val="24"/>
          <w:u w:val="single"/>
        </w:rPr>
      </w:pPr>
      <w:r w:rsidRPr="00EC4ABB">
        <w:rPr>
          <w:rFonts w:ascii="Times New Roman" w:hAnsi="Times New Roman" w:cs="Times New Roman"/>
          <w:sz w:val="24"/>
          <w:szCs w:val="24"/>
        </w:rPr>
        <w:t>C</w:t>
      </w:r>
      <w:r w:rsidR="00940890" w:rsidRPr="00EC4ABB">
        <w:rPr>
          <w:rFonts w:ascii="Times New Roman" w:hAnsi="Times New Roman" w:cs="Times New Roman"/>
          <w:sz w:val="24"/>
          <w:szCs w:val="24"/>
        </w:rPr>
        <w:t xml:space="preserve">ardiovascular outcomes </w:t>
      </w:r>
      <w:r w:rsidRPr="00EC4ABB">
        <w:rPr>
          <w:rFonts w:ascii="Times New Roman" w:hAnsi="Times New Roman" w:cs="Times New Roman"/>
          <w:sz w:val="24"/>
          <w:szCs w:val="24"/>
        </w:rPr>
        <w:t xml:space="preserve">involving 4 major conditions </w:t>
      </w:r>
      <w:r w:rsidR="00940890" w:rsidRPr="00EC4ABB">
        <w:rPr>
          <w:rFonts w:ascii="Times New Roman" w:hAnsi="Times New Roman" w:cs="Times New Roman"/>
          <w:sz w:val="24"/>
          <w:szCs w:val="24"/>
        </w:rPr>
        <w:t>were recorded</w:t>
      </w:r>
      <w:r w:rsidR="00655FC7" w:rsidRPr="00EC4ABB">
        <w:rPr>
          <w:rFonts w:ascii="Times New Roman" w:hAnsi="Times New Roman" w:cs="Times New Roman"/>
          <w:sz w:val="24"/>
          <w:szCs w:val="24"/>
        </w:rPr>
        <w:t xml:space="preserve"> and are presented as</w:t>
      </w:r>
      <w:r w:rsidR="00940890" w:rsidRPr="00EC4ABB">
        <w:rPr>
          <w:rFonts w:ascii="Times New Roman" w:hAnsi="Times New Roman" w:cs="Times New Roman"/>
          <w:sz w:val="24"/>
          <w:szCs w:val="24"/>
        </w:rPr>
        <w:t xml:space="preserve"> coronary heart disease, </w:t>
      </w:r>
      <w:proofErr w:type="spellStart"/>
      <w:r w:rsidRPr="00EC4ABB">
        <w:rPr>
          <w:rFonts w:ascii="Times New Roman" w:hAnsi="Times New Roman" w:cs="Times New Roman"/>
          <w:sz w:val="24"/>
          <w:szCs w:val="24"/>
        </w:rPr>
        <w:t>cerebrovascular</w:t>
      </w:r>
      <w:proofErr w:type="spellEnd"/>
      <w:r w:rsidRPr="00EC4ABB">
        <w:rPr>
          <w:rFonts w:ascii="Times New Roman" w:hAnsi="Times New Roman" w:cs="Times New Roman"/>
          <w:sz w:val="24"/>
          <w:szCs w:val="24"/>
        </w:rPr>
        <w:t xml:space="preserve"> disease</w:t>
      </w:r>
      <w:r w:rsidR="00940890" w:rsidRPr="00EC4ABB">
        <w:rPr>
          <w:rFonts w:ascii="Times New Roman" w:hAnsi="Times New Roman" w:cs="Times New Roman"/>
          <w:sz w:val="24"/>
          <w:szCs w:val="24"/>
        </w:rPr>
        <w:t>, peripheral artery disease</w:t>
      </w:r>
      <w:r w:rsidRPr="00EC4ABB">
        <w:rPr>
          <w:rFonts w:ascii="Times New Roman" w:hAnsi="Times New Roman" w:cs="Times New Roman"/>
          <w:sz w:val="24"/>
          <w:szCs w:val="24"/>
        </w:rPr>
        <w:t>s</w:t>
      </w:r>
      <w:r w:rsidR="00940890" w:rsidRPr="00EC4ABB">
        <w:rPr>
          <w:rFonts w:ascii="Times New Roman" w:hAnsi="Times New Roman" w:cs="Times New Roman"/>
          <w:sz w:val="24"/>
          <w:szCs w:val="24"/>
        </w:rPr>
        <w:t xml:space="preserve">, and heart failure. </w:t>
      </w:r>
      <w:r w:rsidRPr="00EC4ABB">
        <w:rPr>
          <w:rFonts w:ascii="Times New Roman" w:hAnsi="Times New Roman" w:cs="Times New Roman"/>
          <w:sz w:val="24"/>
          <w:szCs w:val="24"/>
        </w:rPr>
        <w:t xml:space="preserve">Coronary heart disease </w:t>
      </w:r>
      <w:r w:rsidR="00655FC7" w:rsidRPr="00EC4ABB">
        <w:rPr>
          <w:rFonts w:ascii="Times New Roman" w:hAnsi="Times New Roman" w:cs="Times New Roman"/>
          <w:sz w:val="24"/>
          <w:szCs w:val="24"/>
        </w:rPr>
        <w:t>was defined as fatal or non-fatal</w:t>
      </w:r>
      <w:r w:rsidRPr="00EC4ABB">
        <w:rPr>
          <w:rFonts w:ascii="Times New Roman" w:hAnsi="Times New Roman" w:cs="Times New Roman"/>
          <w:sz w:val="24"/>
          <w:szCs w:val="24"/>
        </w:rPr>
        <w:t xml:space="preserve"> </w:t>
      </w:r>
      <w:r w:rsidR="006178E6" w:rsidRPr="00EC4ABB">
        <w:rPr>
          <w:rFonts w:ascii="Times New Roman" w:hAnsi="Times New Roman" w:cs="Times New Roman"/>
          <w:sz w:val="24"/>
          <w:szCs w:val="24"/>
        </w:rPr>
        <w:t xml:space="preserve">myocardial infarction, </w:t>
      </w:r>
      <w:r w:rsidRPr="00EC4ABB">
        <w:rPr>
          <w:rFonts w:ascii="Times New Roman" w:hAnsi="Times New Roman" w:cs="Times New Roman"/>
          <w:sz w:val="24"/>
          <w:szCs w:val="24"/>
        </w:rPr>
        <w:t>angina</w:t>
      </w:r>
      <w:r w:rsidR="00F53016" w:rsidRPr="00EC4ABB">
        <w:rPr>
          <w:rFonts w:ascii="Times New Roman" w:hAnsi="Times New Roman" w:cs="Times New Roman"/>
          <w:sz w:val="24"/>
          <w:szCs w:val="24"/>
        </w:rPr>
        <w:t xml:space="preserve"> or </w:t>
      </w:r>
      <w:r w:rsidR="009C65BB">
        <w:rPr>
          <w:rFonts w:ascii="Times New Roman" w:hAnsi="Times New Roman" w:cs="Times New Roman"/>
          <w:sz w:val="24"/>
          <w:szCs w:val="24"/>
        </w:rPr>
        <w:t>un</w:t>
      </w:r>
      <w:r w:rsidRPr="00EC4ABB">
        <w:rPr>
          <w:rFonts w:ascii="Times New Roman" w:hAnsi="Times New Roman" w:cs="Times New Roman"/>
          <w:sz w:val="24"/>
          <w:szCs w:val="24"/>
        </w:rPr>
        <w:t xml:space="preserve">stable angina, undetermined ischemic heart disease, and coronary revascularization (coronary artery bypass grafting (CABG), </w:t>
      </w:r>
      <w:proofErr w:type="spellStart"/>
      <w:r w:rsidRPr="00EC4ABB">
        <w:rPr>
          <w:rFonts w:ascii="Times New Roman" w:hAnsi="Times New Roman" w:cs="Times New Roman"/>
          <w:sz w:val="24"/>
          <w:szCs w:val="24"/>
        </w:rPr>
        <w:t>percutaneous</w:t>
      </w:r>
      <w:proofErr w:type="spellEnd"/>
      <w:r w:rsidRPr="00EC4ABB">
        <w:rPr>
          <w:rFonts w:ascii="Times New Roman" w:hAnsi="Times New Roman" w:cs="Times New Roman"/>
          <w:sz w:val="24"/>
          <w:szCs w:val="24"/>
        </w:rPr>
        <w:t xml:space="preserve"> coronary intervention (PCI)). </w:t>
      </w:r>
      <w:proofErr w:type="spellStart"/>
      <w:r w:rsidRPr="00EC4ABB">
        <w:rPr>
          <w:rFonts w:ascii="Times New Roman" w:hAnsi="Times New Roman" w:cs="Times New Roman"/>
          <w:sz w:val="24"/>
          <w:szCs w:val="24"/>
        </w:rPr>
        <w:t>Cerebrovascular</w:t>
      </w:r>
      <w:proofErr w:type="spellEnd"/>
      <w:r w:rsidRPr="00EC4ABB">
        <w:rPr>
          <w:rFonts w:ascii="Times New Roman" w:hAnsi="Times New Roman" w:cs="Times New Roman"/>
          <w:sz w:val="24"/>
          <w:szCs w:val="24"/>
        </w:rPr>
        <w:t xml:space="preserve"> disease </w:t>
      </w:r>
      <w:r w:rsidR="00655FC7" w:rsidRPr="00EC4ABB">
        <w:rPr>
          <w:rFonts w:ascii="Times New Roman" w:hAnsi="Times New Roman" w:cs="Times New Roman"/>
          <w:sz w:val="24"/>
          <w:szCs w:val="24"/>
        </w:rPr>
        <w:t>was defined as fatal or non-fatal</w:t>
      </w:r>
      <w:r w:rsidRPr="00EC4ABB">
        <w:rPr>
          <w:rFonts w:ascii="Times New Roman" w:hAnsi="Times New Roman" w:cs="Times New Roman"/>
          <w:sz w:val="24"/>
          <w:szCs w:val="24"/>
        </w:rPr>
        <w:t xml:space="preserve"> ischemic </w:t>
      </w:r>
      <w:r w:rsidR="00655FC7" w:rsidRPr="00EC4ABB">
        <w:rPr>
          <w:rFonts w:ascii="Times New Roman" w:hAnsi="Times New Roman" w:cs="Times New Roman"/>
          <w:sz w:val="24"/>
          <w:szCs w:val="24"/>
        </w:rPr>
        <w:t>or h</w:t>
      </w:r>
      <w:r w:rsidRPr="00EC4ABB">
        <w:rPr>
          <w:rFonts w:ascii="Times New Roman" w:hAnsi="Times New Roman" w:cs="Times New Roman"/>
          <w:sz w:val="24"/>
          <w:szCs w:val="24"/>
        </w:rPr>
        <w:t>emorrhagic stroke</w:t>
      </w:r>
      <w:r w:rsidR="006178E6" w:rsidRPr="00EC4ABB">
        <w:rPr>
          <w:rFonts w:ascii="Times New Roman" w:hAnsi="Times New Roman" w:cs="Times New Roman"/>
          <w:sz w:val="24"/>
          <w:szCs w:val="24"/>
        </w:rPr>
        <w:t>,</w:t>
      </w:r>
      <w:r w:rsidRPr="00EC4ABB">
        <w:rPr>
          <w:rFonts w:ascii="Times New Roman" w:hAnsi="Times New Roman" w:cs="Times New Roman"/>
          <w:sz w:val="24"/>
          <w:szCs w:val="24"/>
        </w:rPr>
        <w:t xml:space="preserve"> transient ischemic </w:t>
      </w:r>
      <w:r w:rsidR="00F53016" w:rsidRPr="00EC4ABB">
        <w:rPr>
          <w:rFonts w:ascii="Times New Roman" w:hAnsi="Times New Roman" w:cs="Times New Roman"/>
          <w:sz w:val="24"/>
          <w:szCs w:val="24"/>
        </w:rPr>
        <w:t>a</w:t>
      </w:r>
      <w:r w:rsidRPr="00EC4ABB">
        <w:rPr>
          <w:rFonts w:ascii="Times New Roman" w:hAnsi="Times New Roman" w:cs="Times New Roman"/>
          <w:sz w:val="24"/>
          <w:szCs w:val="24"/>
        </w:rPr>
        <w:t xml:space="preserve">ttack (TIA), and </w:t>
      </w:r>
      <w:proofErr w:type="spellStart"/>
      <w:r w:rsidRPr="00EC4ABB">
        <w:rPr>
          <w:rFonts w:ascii="Times New Roman" w:hAnsi="Times New Roman" w:cs="Times New Roman"/>
          <w:sz w:val="24"/>
          <w:szCs w:val="24"/>
        </w:rPr>
        <w:t>intracerebral</w:t>
      </w:r>
      <w:proofErr w:type="spellEnd"/>
      <w:r w:rsidRPr="00EC4ABB">
        <w:rPr>
          <w:rFonts w:ascii="Times New Roman" w:hAnsi="Times New Roman" w:cs="Times New Roman"/>
          <w:sz w:val="24"/>
          <w:szCs w:val="24"/>
        </w:rPr>
        <w:t xml:space="preserve"> revascularization. </w:t>
      </w:r>
      <w:r w:rsidR="00F53016" w:rsidRPr="00EC4ABB">
        <w:rPr>
          <w:rFonts w:ascii="Times New Roman" w:hAnsi="Times New Roman" w:cs="Times New Roman"/>
          <w:sz w:val="24"/>
          <w:szCs w:val="24"/>
        </w:rPr>
        <w:t>Peripheral artery diseases were</w:t>
      </w:r>
      <w:r w:rsidR="00655FC7" w:rsidRPr="00EC4ABB">
        <w:rPr>
          <w:rFonts w:ascii="Times New Roman" w:hAnsi="Times New Roman" w:cs="Times New Roman"/>
          <w:sz w:val="24"/>
          <w:szCs w:val="24"/>
        </w:rPr>
        <w:t xml:space="preserve"> defined </w:t>
      </w:r>
      <w:r w:rsidR="00F53016" w:rsidRPr="00EC4ABB">
        <w:rPr>
          <w:rFonts w:ascii="Times New Roman" w:hAnsi="Times New Roman" w:cs="Times New Roman"/>
          <w:sz w:val="24"/>
          <w:szCs w:val="24"/>
        </w:rPr>
        <w:t>as intermittent</w:t>
      </w:r>
      <w:r w:rsidR="006178E6" w:rsidRPr="00EC4ABB">
        <w:rPr>
          <w:rFonts w:ascii="Times New Roman" w:hAnsi="Times New Roman" w:cs="Times New Roman"/>
          <w:sz w:val="24"/>
          <w:szCs w:val="24"/>
        </w:rPr>
        <w:t xml:space="preserve"> </w:t>
      </w:r>
      <w:proofErr w:type="spellStart"/>
      <w:r w:rsidR="006178E6" w:rsidRPr="00EC4ABB">
        <w:rPr>
          <w:rFonts w:ascii="Times New Roman" w:hAnsi="Times New Roman" w:cs="Times New Roman"/>
          <w:sz w:val="24"/>
          <w:szCs w:val="24"/>
        </w:rPr>
        <w:t>claudication</w:t>
      </w:r>
      <w:proofErr w:type="spellEnd"/>
      <w:r w:rsidR="006178E6" w:rsidRPr="00EC4ABB">
        <w:rPr>
          <w:rFonts w:ascii="Times New Roman" w:hAnsi="Times New Roman" w:cs="Times New Roman"/>
          <w:sz w:val="24"/>
          <w:szCs w:val="24"/>
        </w:rPr>
        <w:t xml:space="preserve">, </w:t>
      </w:r>
      <w:proofErr w:type="spellStart"/>
      <w:r w:rsidRPr="00EC4ABB">
        <w:rPr>
          <w:rFonts w:ascii="Times New Roman" w:hAnsi="Times New Roman" w:cs="Times New Roman"/>
          <w:sz w:val="24"/>
          <w:szCs w:val="24"/>
        </w:rPr>
        <w:t>extracerebral</w:t>
      </w:r>
      <w:proofErr w:type="spellEnd"/>
      <w:r w:rsidRPr="00EC4ABB">
        <w:rPr>
          <w:rFonts w:ascii="Times New Roman" w:hAnsi="Times New Roman" w:cs="Times New Roman"/>
          <w:sz w:val="24"/>
          <w:szCs w:val="24"/>
        </w:rPr>
        <w:t xml:space="preserve"> artery </w:t>
      </w:r>
      <w:proofErr w:type="spellStart"/>
      <w:r w:rsidR="006178E6" w:rsidRPr="00EC4ABB">
        <w:rPr>
          <w:rFonts w:ascii="Times New Roman" w:hAnsi="Times New Roman" w:cs="Times New Roman"/>
          <w:sz w:val="24"/>
          <w:szCs w:val="24"/>
        </w:rPr>
        <w:t>stenosis</w:t>
      </w:r>
      <w:proofErr w:type="spellEnd"/>
      <w:r w:rsidR="00CD6C72">
        <w:rPr>
          <w:rFonts w:ascii="Times New Roman" w:hAnsi="Times New Roman" w:cs="Times New Roman"/>
          <w:sz w:val="24"/>
          <w:szCs w:val="24"/>
        </w:rPr>
        <w:t xml:space="preserve">, </w:t>
      </w:r>
      <w:r w:rsidR="006178E6" w:rsidRPr="00EC4ABB">
        <w:rPr>
          <w:rFonts w:ascii="Times New Roman" w:hAnsi="Times New Roman" w:cs="Times New Roman"/>
          <w:sz w:val="24"/>
          <w:szCs w:val="24"/>
        </w:rPr>
        <w:t xml:space="preserve">and carotid or peripheral revascularization (endovascular, </w:t>
      </w:r>
      <w:proofErr w:type="spellStart"/>
      <w:r w:rsidR="006178E6" w:rsidRPr="00EC4ABB">
        <w:rPr>
          <w:rFonts w:ascii="Times New Roman" w:hAnsi="Times New Roman" w:cs="Times New Roman"/>
          <w:sz w:val="24"/>
          <w:szCs w:val="24"/>
        </w:rPr>
        <w:t>stenting</w:t>
      </w:r>
      <w:proofErr w:type="spellEnd"/>
      <w:r w:rsidR="006178E6" w:rsidRPr="00EC4ABB">
        <w:rPr>
          <w:rFonts w:ascii="Times New Roman" w:hAnsi="Times New Roman" w:cs="Times New Roman"/>
          <w:sz w:val="24"/>
          <w:szCs w:val="24"/>
        </w:rPr>
        <w:t xml:space="preserve">, </w:t>
      </w:r>
      <w:r w:rsidR="00655FC7" w:rsidRPr="00EC4ABB">
        <w:rPr>
          <w:rFonts w:ascii="Times New Roman" w:hAnsi="Times New Roman" w:cs="Times New Roman"/>
          <w:sz w:val="24"/>
          <w:szCs w:val="24"/>
        </w:rPr>
        <w:t>or surgical</w:t>
      </w:r>
      <w:r w:rsidR="0096145E" w:rsidRPr="00EC4ABB">
        <w:rPr>
          <w:rFonts w:ascii="Times New Roman" w:hAnsi="Times New Roman" w:cs="Times New Roman"/>
          <w:sz w:val="24"/>
          <w:szCs w:val="24"/>
        </w:rPr>
        <w:t xml:space="preserve"> </w:t>
      </w:r>
      <w:r w:rsidR="006178E6" w:rsidRPr="00EC4ABB">
        <w:rPr>
          <w:rFonts w:ascii="Times New Roman" w:hAnsi="Times New Roman" w:cs="Times New Roman"/>
          <w:sz w:val="24"/>
          <w:szCs w:val="24"/>
        </w:rPr>
        <w:lastRenderedPageBreak/>
        <w:t>bypass). H</w:t>
      </w:r>
      <w:r w:rsidR="00940890" w:rsidRPr="00EC4ABB">
        <w:rPr>
          <w:rFonts w:ascii="Times New Roman" w:hAnsi="Times New Roman" w:cs="Times New Roman"/>
          <w:sz w:val="24"/>
          <w:szCs w:val="24"/>
        </w:rPr>
        <w:t>eart failure</w:t>
      </w:r>
      <w:r w:rsidR="00CD6C72">
        <w:rPr>
          <w:rFonts w:ascii="Times New Roman" w:hAnsi="Times New Roman" w:cs="Times New Roman"/>
          <w:sz w:val="24"/>
          <w:szCs w:val="24"/>
        </w:rPr>
        <w:t xml:space="preserve"> included</w:t>
      </w:r>
      <w:r w:rsidR="006178E6" w:rsidRPr="00EC4ABB">
        <w:rPr>
          <w:rFonts w:ascii="Times New Roman" w:hAnsi="Times New Roman" w:cs="Times New Roman"/>
          <w:sz w:val="24"/>
          <w:szCs w:val="24"/>
        </w:rPr>
        <w:t xml:space="preserve"> congestive</w:t>
      </w:r>
      <w:r w:rsidR="00CD6C72">
        <w:rPr>
          <w:rFonts w:ascii="Times New Roman" w:hAnsi="Times New Roman" w:cs="Times New Roman"/>
          <w:sz w:val="24"/>
          <w:szCs w:val="24"/>
        </w:rPr>
        <w:t>/acute</w:t>
      </w:r>
      <w:r w:rsidR="006178E6" w:rsidRPr="00EC4ABB">
        <w:rPr>
          <w:rFonts w:ascii="Times New Roman" w:hAnsi="Times New Roman" w:cs="Times New Roman"/>
          <w:sz w:val="24"/>
          <w:szCs w:val="24"/>
        </w:rPr>
        <w:t xml:space="preserve"> heart failure</w:t>
      </w:r>
      <w:r w:rsidR="00CD6C72">
        <w:rPr>
          <w:rFonts w:ascii="Times New Roman" w:hAnsi="Times New Roman" w:cs="Times New Roman"/>
          <w:sz w:val="24"/>
          <w:szCs w:val="24"/>
        </w:rPr>
        <w:t xml:space="preserve"> and other </w:t>
      </w:r>
      <w:r w:rsidR="006178E6" w:rsidRPr="00EC4ABB">
        <w:rPr>
          <w:rFonts w:ascii="Times New Roman" w:hAnsi="Times New Roman" w:cs="Times New Roman"/>
          <w:sz w:val="24"/>
          <w:szCs w:val="24"/>
        </w:rPr>
        <w:t>heart failure</w:t>
      </w:r>
      <w:r w:rsidR="00CD6C72">
        <w:rPr>
          <w:rFonts w:ascii="Times New Roman" w:hAnsi="Times New Roman" w:cs="Times New Roman"/>
          <w:sz w:val="24"/>
          <w:szCs w:val="24"/>
        </w:rPr>
        <w:t xml:space="preserve"> diagnoses (</w:t>
      </w:r>
      <w:r w:rsidR="006178E6" w:rsidRPr="00EC4ABB">
        <w:rPr>
          <w:rFonts w:ascii="Times New Roman" w:hAnsi="Times New Roman" w:cs="Times New Roman"/>
          <w:sz w:val="24"/>
          <w:szCs w:val="24"/>
        </w:rPr>
        <w:t>systolic and diastolic</w:t>
      </w:r>
      <w:r w:rsidR="00CD6C72">
        <w:rPr>
          <w:rFonts w:ascii="Times New Roman" w:hAnsi="Times New Roman" w:cs="Times New Roman"/>
          <w:sz w:val="24"/>
          <w:szCs w:val="24"/>
        </w:rPr>
        <w:t xml:space="preserve">, chronic, or </w:t>
      </w:r>
      <w:r w:rsidR="006178E6" w:rsidRPr="00EC4ABB">
        <w:rPr>
          <w:rFonts w:ascii="Times New Roman" w:hAnsi="Times New Roman" w:cs="Times New Roman"/>
          <w:sz w:val="24"/>
          <w:szCs w:val="24"/>
        </w:rPr>
        <w:t>undetermined</w:t>
      </w:r>
      <w:r w:rsidR="00CD6C72">
        <w:rPr>
          <w:rFonts w:ascii="Times New Roman" w:hAnsi="Times New Roman" w:cs="Times New Roman"/>
          <w:sz w:val="24"/>
          <w:szCs w:val="24"/>
        </w:rPr>
        <w:t>)</w:t>
      </w:r>
      <w:r w:rsidR="006178E6" w:rsidRPr="00EC4ABB">
        <w:rPr>
          <w:rFonts w:ascii="Times New Roman" w:hAnsi="Times New Roman" w:cs="Times New Roman"/>
          <w:sz w:val="24"/>
          <w:szCs w:val="24"/>
        </w:rPr>
        <w:t>.</w:t>
      </w:r>
      <w:del w:id="8" w:author="Jordi Real" w:date="2020-11-02T09:42:00Z">
        <w:r w:rsidR="00940890" w:rsidRPr="00EC4ABB" w:rsidDel="00CE7E65">
          <w:rPr>
            <w:rFonts w:ascii="Times New Roman" w:hAnsi="Times New Roman" w:cs="Times New Roman"/>
            <w:sz w:val="24"/>
            <w:szCs w:val="24"/>
          </w:rPr>
          <w:delText xml:space="preserve"> </w:delText>
        </w:r>
        <w:commentRangeStart w:id="9"/>
        <w:r w:rsidR="00940890" w:rsidRPr="00EC4ABB" w:rsidDel="00CE7E65">
          <w:rPr>
            <w:rFonts w:ascii="Times New Roman" w:hAnsi="Times New Roman" w:cs="Times New Roman"/>
            <w:sz w:val="24"/>
            <w:szCs w:val="24"/>
          </w:rPr>
          <w:delText xml:space="preserve">Diagnoses were based on </w:delText>
        </w:r>
        <w:r w:rsidR="006178E6" w:rsidRPr="00EC4ABB" w:rsidDel="00CE7E65">
          <w:rPr>
            <w:rFonts w:ascii="Times New Roman" w:hAnsi="Times New Roman" w:cs="Times New Roman"/>
            <w:sz w:val="24"/>
            <w:szCs w:val="24"/>
          </w:rPr>
          <w:delText>ICD-9/</w:delText>
        </w:r>
        <w:r w:rsidR="00940890" w:rsidRPr="00EC4ABB" w:rsidDel="00CE7E65">
          <w:rPr>
            <w:rFonts w:ascii="Times New Roman" w:hAnsi="Times New Roman" w:cs="Times New Roman"/>
            <w:sz w:val="24"/>
            <w:szCs w:val="24"/>
          </w:rPr>
          <w:delText>ICD-10 codes recorded in the database</w:delText>
        </w:r>
      </w:del>
      <w:commentRangeEnd w:id="9"/>
      <w:r w:rsidR="00CE7E65">
        <w:rPr>
          <w:rStyle w:val="Refdecomentario"/>
        </w:rPr>
        <w:commentReference w:id="9"/>
      </w:r>
      <w:r w:rsidR="00940890" w:rsidRPr="00EC4ABB">
        <w:rPr>
          <w:rFonts w:ascii="Times New Roman" w:hAnsi="Times New Roman" w:cs="Times New Roman"/>
          <w:sz w:val="24"/>
          <w:szCs w:val="24"/>
        </w:rPr>
        <w:t xml:space="preserve">. </w:t>
      </w:r>
      <w:r w:rsidR="006178E6" w:rsidRPr="00EC4ABB">
        <w:rPr>
          <w:rFonts w:ascii="Times New Roman" w:hAnsi="Times New Roman" w:cs="Times New Roman"/>
          <w:sz w:val="24"/>
          <w:szCs w:val="24"/>
        </w:rPr>
        <w:t xml:space="preserve">Specific </w:t>
      </w:r>
      <w:r w:rsidR="0036285D" w:rsidRPr="00EC4ABB">
        <w:rPr>
          <w:rFonts w:ascii="Times New Roman" w:hAnsi="Times New Roman" w:cs="Times New Roman"/>
          <w:sz w:val="24"/>
          <w:szCs w:val="24"/>
        </w:rPr>
        <w:t xml:space="preserve">diagnosis codes </w:t>
      </w:r>
      <w:r w:rsidR="006178E6" w:rsidRPr="00EC4ABB">
        <w:rPr>
          <w:rFonts w:ascii="Times New Roman" w:hAnsi="Times New Roman" w:cs="Times New Roman"/>
          <w:sz w:val="24"/>
          <w:szCs w:val="24"/>
        </w:rPr>
        <w:t xml:space="preserve">can be found in online supplementary </w:t>
      </w:r>
      <w:r w:rsidR="0036285D" w:rsidRPr="00EC4ABB">
        <w:rPr>
          <w:rFonts w:ascii="Times New Roman" w:hAnsi="Times New Roman" w:cs="Times New Roman"/>
          <w:sz w:val="24"/>
          <w:szCs w:val="24"/>
        </w:rPr>
        <w:t>information</w:t>
      </w:r>
      <w:r w:rsidR="009B4DDB">
        <w:rPr>
          <w:rFonts w:ascii="Times New Roman" w:hAnsi="Times New Roman" w:cs="Times New Roman"/>
          <w:sz w:val="24"/>
          <w:szCs w:val="24"/>
        </w:rPr>
        <w:t xml:space="preserve"> (</w:t>
      </w:r>
      <w:r w:rsidR="009B4DDB" w:rsidRPr="009B4DDB">
        <w:rPr>
          <w:rFonts w:ascii="Times New Roman" w:hAnsi="Times New Roman" w:cs="Times New Roman"/>
          <w:sz w:val="24"/>
          <w:szCs w:val="24"/>
          <w:highlight w:val="yellow"/>
        </w:rPr>
        <w:t>TABLE</w:t>
      </w:r>
      <w:r w:rsidR="009B4DDB">
        <w:rPr>
          <w:rFonts w:ascii="Times New Roman" w:hAnsi="Times New Roman" w:cs="Times New Roman"/>
          <w:sz w:val="24"/>
          <w:szCs w:val="24"/>
        </w:rPr>
        <w:t>)</w:t>
      </w:r>
      <w:r w:rsidR="006178E6" w:rsidRPr="00EC4ABB">
        <w:rPr>
          <w:rFonts w:ascii="Times New Roman" w:hAnsi="Times New Roman" w:cs="Times New Roman"/>
          <w:sz w:val="24"/>
          <w:szCs w:val="24"/>
        </w:rPr>
        <w:t>.</w:t>
      </w:r>
      <w:r w:rsidR="009C65BB">
        <w:rPr>
          <w:rFonts w:ascii="Times New Roman" w:hAnsi="Times New Roman" w:cs="Times New Roman"/>
          <w:sz w:val="24"/>
          <w:szCs w:val="24"/>
        </w:rPr>
        <w:t xml:space="preserve"> </w:t>
      </w:r>
      <w:del w:id="10" w:author="Jordi Real" w:date="2020-11-02T09:46:00Z">
        <w:r w:rsidR="009C65BB" w:rsidDel="00CE7E65">
          <w:rPr>
            <w:rFonts w:ascii="Times New Roman" w:hAnsi="Times New Roman" w:cs="Times New Roman"/>
            <w:sz w:val="24"/>
            <w:szCs w:val="24"/>
          </w:rPr>
          <w:delText xml:space="preserve">Date of death </w:delText>
        </w:r>
        <w:r w:rsidR="00FB6D3E" w:rsidDel="00CE7E65">
          <w:rPr>
            <w:rFonts w:ascii="Times New Roman" w:hAnsi="Times New Roman" w:cs="Times New Roman"/>
            <w:sz w:val="24"/>
            <w:szCs w:val="24"/>
          </w:rPr>
          <w:delText>of persons who died during the study period was</w:delText>
        </w:r>
        <w:r w:rsidR="009C65BB" w:rsidDel="00CE7E65">
          <w:rPr>
            <w:rFonts w:ascii="Times New Roman" w:hAnsi="Times New Roman" w:cs="Times New Roman"/>
            <w:sz w:val="24"/>
            <w:szCs w:val="24"/>
          </w:rPr>
          <w:delText xml:space="preserve"> recorded. </w:delText>
        </w:r>
        <w:r w:rsidR="009C65BB" w:rsidRPr="00954FF0" w:rsidDel="00CE7E65">
          <w:rPr>
            <w:rFonts w:ascii="Times New Roman" w:hAnsi="Times New Roman" w:cs="Times New Roman"/>
            <w:sz w:val="24"/>
            <w:szCs w:val="24"/>
            <w:u w:val="single"/>
          </w:rPr>
          <w:delText xml:space="preserve">Unfortunately, specific causes of death </w:delText>
        </w:r>
        <w:r w:rsidR="00FB6D3E" w:rsidRPr="00954FF0" w:rsidDel="00CE7E65">
          <w:rPr>
            <w:rFonts w:ascii="Times New Roman" w:hAnsi="Times New Roman" w:cs="Times New Roman"/>
            <w:sz w:val="24"/>
            <w:szCs w:val="24"/>
            <w:u w:val="single"/>
          </w:rPr>
          <w:delText xml:space="preserve">were not </w:delText>
        </w:r>
        <w:r w:rsidR="00954FF0" w:rsidRPr="00954FF0" w:rsidDel="00CE7E65">
          <w:rPr>
            <w:rFonts w:ascii="Times New Roman" w:hAnsi="Times New Roman" w:cs="Times New Roman"/>
            <w:sz w:val="24"/>
            <w:szCs w:val="24"/>
            <w:u w:val="single"/>
          </w:rPr>
          <w:delText>available in this study</w:delText>
        </w:r>
        <w:r w:rsidR="00FB6D3E" w:rsidRPr="00954FF0" w:rsidDel="00CE7E65">
          <w:rPr>
            <w:rFonts w:ascii="Times New Roman" w:hAnsi="Times New Roman" w:cs="Times New Roman"/>
            <w:sz w:val="24"/>
            <w:szCs w:val="24"/>
            <w:u w:val="single"/>
          </w:rPr>
          <w:delText xml:space="preserve">. </w:delText>
        </w:r>
      </w:del>
    </w:p>
    <w:p w:rsidR="00582A15" w:rsidRPr="00EC4ABB" w:rsidRDefault="00582A15" w:rsidP="00EC4ABB">
      <w:pPr>
        <w:spacing w:line="480" w:lineRule="auto"/>
        <w:jc w:val="both"/>
        <w:rPr>
          <w:rFonts w:ascii="Times New Roman" w:hAnsi="Times New Roman" w:cs="Times New Roman"/>
          <w:sz w:val="24"/>
          <w:szCs w:val="24"/>
        </w:rPr>
      </w:pPr>
    </w:p>
    <w:p w:rsidR="00875A83" w:rsidRPr="00EC4ABB" w:rsidRDefault="00875A83" w:rsidP="00EC4ABB">
      <w:pPr>
        <w:spacing w:line="480" w:lineRule="auto"/>
        <w:jc w:val="both"/>
        <w:rPr>
          <w:rFonts w:ascii="Times New Roman" w:hAnsi="Times New Roman" w:cs="Times New Roman"/>
          <w:sz w:val="24"/>
          <w:szCs w:val="24"/>
        </w:rPr>
      </w:pPr>
    </w:p>
    <w:p w:rsidR="000B727B" w:rsidRPr="00EC4ABB" w:rsidRDefault="000B727B" w:rsidP="00EC4ABB">
      <w:pPr>
        <w:spacing w:line="480" w:lineRule="auto"/>
        <w:rPr>
          <w:rFonts w:ascii="Times New Roman" w:hAnsi="Times New Roman" w:cs="Times New Roman"/>
          <w:b/>
          <w:sz w:val="24"/>
          <w:szCs w:val="24"/>
        </w:rPr>
      </w:pPr>
      <w:r w:rsidRPr="00EC4ABB">
        <w:rPr>
          <w:rFonts w:ascii="Times New Roman" w:hAnsi="Times New Roman" w:cs="Times New Roman"/>
          <w:b/>
          <w:sz w:val="24"/>
          <w:szCs w:val="24"/>
        </w:rPr>
        <w:br w:type="page"/>
      </w:r>
    </w:p>
    <w:p w:rsidR="009F14DB" w:rsidRPr="00EC4ABB" w:rsidRDefault="009F14DB" w:rsidP="00EC4ABB">
      <w:pPr>
        <w:spacing w:line="480" w:lineRule="auto"/>
        <w:jc w:val="both"/>
        <w:rPr>
          <w:rFonts w:ascii="Times New Roman" w:hAnsi="Times New Roman" w:cs="Times New Roman"/>
          <w:b/>
          <w:sz w:val="24"/>
          <w:szCs w:val="24"/>
        </w:rPr>
      </w:pPr>
      <w:r w:rsidRPr="00EC4ABB">
        <w:rPr>
          <w:rFonts w:ascii="Times New Roman" w:hAnsi="Times New Roman" w:cs="Times New Roman"/>
          <w:b/>
          <w:sz w:val="24"/>
          <w:szCs w:val="24"/>
        </w:rPr>
        <w:lastRenderedPageBreak/>
        <w:t>Results</w:t>
      </w:r>
    </w:p>
    <w:p w:rsidR="00100C1C" w:rsidRPr="00EC4ABB" w:rsidRDefault="009F14DB" w:rsidP="00100C1C">
      <w:pPr>
        <w:spacing w:line="480" w:lineRule="auto"/>
        <w:jc w:val="both"/>
        <w:rPr>
          <w:rFonts w:ascii="Times New Roman" w:hAnsi="Times New Roman" w:cs="Times New Roman"/>
          <w:sz w:val="24"/>
          <w:szCs w:val="24"/>
        </w:rPr>
      </w:pPr>
      <w:commentRangeStart w:id="11"/>
      <w:commentRangeStart w:id="12"/>
      <w:r w:rsidRPr="00EC4ABB">
        <w:rPr>
          <w:rFonts w:ascii="Times New Roman" w:hAnsi="Times New Roman" w:cs="Times New Roman"/>
          <w:sz w:val="24"/>
          <w:szCs w:val="24"/>
        </w:rPr>
        <w:t>Between January 2010 and December 2016</w:t>
      </w:r>
      <w:r w:rsidR="00F424FB" w:rsidRPr="00EC4ABB">
        <w:rPr>
          <w:rFonts w:ascii="Times New Roman" w:hAnsi="Times New Roman" w:cs="Times New Roman"/>
          <w:sz w:val="24"/>
          <w:szCs w:val="24"/>
        </w:rPr>
        <w:t>,</w:t>
      </w:r>
      <w:r w:rsidRPr="00EC4ABB">
        <w:rPr>
          <w:rFonts w:ascii="Times New Roman" w:hAnsi="Times New Roman" w:cs="Times New Roman"/>
          <w:sz w:val="24"/>
          <w:szCs w:val="24"/>
        </w:rPr>
        <w:t xml:space="preserve"> </w:t>
      </w:r>
      <w:r w:rsidR="00D72957" w:rsidRPr="00D72957">
        <w:rPr>
          <w:rFonts w:ascii="Times New Roman" w:hAnsi="Times New Roman" w:cs="Times New Roman"/>
          <w:sz w:val="24"/>
          <w:szCs w:val="24"/>
        </w:rPr>
        <w:t xml:space="preserve">257926 </w:t>
      </w:r>
      <w:r w:rsidR="00F424FB" w:rsidRPr="00EC4ABB">
        <w:rPr>
          <w:rFonts w:ascii="Times New Roman" w:hAnsi="Times New Roman" w:cs="Times New Roman"/>
          <w:sz w:val="24"/>
          <w:szCs w:val="24"/>
        </w:rPr>
        <w:t>(6.</w:t>
      </w:r>
      <w:r w:rsidR="00D72957">
        <w:rPr>
          <w:rFonts w:ascii="Times New Roman" w:hAnsi="Times New Roman" w:cs="Times New Roman"/>
          <w:sz w:val="24"/>
          <w:szCs w:val="24"/>
        </w:rPr>
        <w:t>36</w:t>
      </w:r>
      <w:r w:rsidR="00F424FB" w:rsidRPr="00EC4ABB">
        <w:rPr>
          <w:rFonts w:ascii="Times New Roman" w:hAnsi="Times New Roman" w:cs="Times New Roman"/>
          <w:sz w:val="24"/>
          <w:szCs w:val="24"/>
        </w:rPr>
        <w:t>%)</w:t>
      </w:r>
      <w:r w:rsidRPr="00EC4ABB">
        <w:rPr>
          <w:rFonts w:ascii="Times New Roman" w:hAnsi="Times New Roman" w:cs="Times New Roman"/>
          <w:sz w:val="24"/>
          <w:szCs w:val="24"/>
        </w:rPr>
        <w:t xml:space="preserve"> </w:t>
      </w:r>
      <w:r w:rsidR="0039240D" w:rsidRPr="00EC4ABB">
        <w:rPr>
          <w:rFonts w:ascii="Times New Roman" w:hAnsi="Times New Roman" w:cs="Times New Roman"/>
          <w:sz w:val="24"/>
          <w:szCs w:val="24"/>
        </w:rPr>
        <w:t>individuals</w:t>
      </w:r>
      <w:r w:rsidR="0039240D">
        <w:rPr>
          <w:rFonts w:ascii="Times New Roman" w:hAnsi="Times New Roman" w:cs="Times New Roman"/>
          <w:sz w:val="24"/>
          <w:szCs w:val="24"/>
        </w:rPr>
        <w:t>,</w:t>
      </w:r>
      <w:r w:rsidR="0039240D" w:rsidRPr="00EC4ABB">
        <w:rPr>
          <w:rFonts w:ascii="Times New Roman" w:hAnsi="Times New Roman" w:cs="Times New Roman"/>
          <w:sz w:val="24"/>
          <w:szCs w:val="24"/>
        </w:rPr>
        <w:t xml:space="preserve"> </w:t>
      </w:r>
      <w:r w:rsidR="00F424FB" w:rsidRPr="00EC4ABB">
        <w:rPr>
          <w:rFonts w:ascii="Times New Roman" w:hAnsi="Times New Roman" w:cs="Times New Roman"/>
          <w:sz w:val="24"/>
          <w:szCs w:val="24"/>
        </w:rPr>
        <w:t xml:space="preserve">from a total of </w:t>
      </w:r>
      <w:r w:rsidR="00D72957" w:rsidRPr="00D72957">
        <w:rPr>
          <w:rFonts w:ascii="Times New Roman" w:hAnsi="Times New Roman" w:cs="Times New Roman"/>
          <w:sz w:val="24"/>
          <w:szCs w:val="24"/>
        </w:rPr>
        <w:t>4052987</w:t>
      </w:r>
      <w:r w:rsidR="00D72957">
        <w:rPr>
          <w:rFonts w:ascii="Times New Roman" w:hAnsi="Times New Roman" w:cs="Times New Roman"/>
          <w:sz w:val="24"/>
          <w:szCs w:val="24"/>
        </w:rPr>
        <w:t xml:space="preserve"> </w:t>
      </w:r>
      <w:r w:rsidR="00F424FB" w:rsidRPr="00EC4ABB">
        <w:rPr>
          <w:rFonts w:ascii="Times New Roman" w:hAnsi="Times New Roman" w:cs="Times New Roman"/>
          <w:sz w:val="24"/>
          <w:szCs w:val="24"/>
        </w:rPr>
        <w:t>at risk</w:t>
      </w:r>
      <w:r w:rsidR="00B66E45" w:rsidRPr="00EC4ABB">
        <w:rPr>
          <w:rFonts w:ascii="Times New Roman" w:hAnsi="Times New Roman" w:cs="Times New Roman"/>
          <w:sz w:val="24"/>
          <w:szCs w:val="24"/>
        </w:rPr>
        <w:t>,</w:t>
      </w:r>
      <w:r w:rsidR="00C21AC7" w:rsidRPr="00EC4ABB">
        <w:rPr>
          <w:rFonts w:ascii="Times New Roman" w:hAnsi="Times New Roman" w:cs="Times New Roman"/>
          <w:sz w:val="24"/>
          <w:szCs w:val="24"/>
        </w:rPr>
        <w:t xml:space="preserve"> </w:t>
      </w:r>
      <w:r w:rsidRPr="00EC4ABB">
        <w:rPr>
          <w:rFonts w:ascii="Times New Roman" w:hAnsi="Times New Roman" w:cs="Times New Roman"/>
          <w:sz w:val="24"/>
          <w:szCs w:val="24"/>
        </w:rPr>
        <w:t>experienced a first cardiovascular event</w:t>
      </w:r>
      <w:commentRangeEnd w:id="11"/>
      <w:r w:rsidR="00CE7E65">
        <w:rPr>
          <w:rStyle w:val="Refdecomentario"/>
        </w:rPr>
        <w:commentReference w:id="11"/>
      </w:r>
      <w:commentRangeEnd w:id="12"/>
      <w:r w:rsidR="00E739D5">
        <w:rPr>
          <w:rStyle w:val="Refdecomentario"/>
        </w:rPr>
        <w:commentReference w:id="12"/>
      </w:r>
      <w:r w:rsidRPr="00EC4ABB">
        <w:rPr>
          <w:rFonts w:ascii="Times New Roman" w:hAnsi="Times New Roman" w:cs="Times New Roman"/>
          <w:sz w:val="24"/>
          <w:szCs w:val="24"/>
        </w:rPr>
        <w:t>.</w:t>
      </w:r>
      <w:r w:rsidR="00F424FB" w:rsidRPr="00EC4ABB">
        <w:rPr>
          <w:rFonts w:ascii="Times New Roman" w:hAnsi="Times New Roman" w:cs="Times New Roman"/>
          <w:sz w:val="24"/>
          <w:szCs w:val="24"/>
        </w:rPr>
        <w:t xml:space="preserve"> </w:t>
      </w:r>
      <w:del w:id="13" w:author="Jordi Real" w:date="2020-11-02T10:20:00Z">
        <w:r w:rsidR="004728CE" w:rsidRPr="00EC4ABB" w:rsidDel="0059506E">
          <w:rPr>
            <w:rFonts w:ascii="Times New Roman" w:hAnsi="Times New Roman" w:cs="Times New Roman"/>
            <w:sz w:val="24"/>
            <w:szCs w:val="24"/>
          </w:rPr>
          <w:delText>Baseline c</w:delText>
        </w:r>
        <w:r w:rsidR="00F424FB" w:rsidRPr="00EC4ABB" w:rsidDel="0059506E">
          <w:rPr>
            <w:rFonts w:ascii="Times New Roman" w:hAnsi="Times New Roman" w:cs="Times New Roman"/>
            <w:sz w:val="24"/>
            <w:szCs w:val="24"/>
          </w:rPr>
          <w:delText>haracteristics</w:delText>
        </w:r>
        <w:r w:rsidR="004728CE" w:rsidRPr="00EC4ABB" w:rsidDel="0059506E">
          <w:rPr>
            <w:rFonts w:ascii="Times New Roman" w:hAnsi="Times New Roman" w:cs="Times New Roman"/>
            <w:sz w:val="24"/>
            <w:szCs w:val="24"/>
          </w:rPr>
          <w:delText xml:space="preserve"> of subjects with incident CV events </w:delText>
        </w:r>
        <w:r w:rsidR="00F424FB" w:rsidRPr="00EC4ABB" w:rsidDel="0059506E">
          <w:rPr>
            <w:rFonts w:ascii="Times New Roman" w:hAnsi="Times New Roman" w:cs="Times New Roman"/>
            <w:sz w:val="24"/>
            <w:szCs w:val="24"/>
          </w:rPr>
          <w:delText>by age group</w:delText>
        </w:r>
        <w:r w:rsidR="00412B28" w:rsidDel="0059506E">
          <w:rPr>
            <w:rFonts w:ascii="Times New Roman" w:hAnsi="Times New Roman" w:cs="Times New Roman"/>
            <w:sz w:val="24"/>
            <w:szCs w:val="24"/>
          </w:rPr>
          <w:delText xml:space="preserve"> (</w:delText>
        </w:r>
        <w:r w:rsidR="00412F0A" w:rsidRPr="00412B28" w:rsidDel="0059506E">
          <w:rPr>
            <w:rFonts w:ascii="Times New Roman" w:hAnsi="Times New Roman" w:cs="Times New Roman"/>
            <w:sz w:val="24"/>
            <w:szCs w:val="24"/>
            <w:highlight w:val="yellow"/>
          </w:rPr>
          <w:delText>supplementary</w:delText>
        </w:r>
        <w:r w:rsidR="00412B28" w:rsidRPr="00412B28" w:rsidDel="0059506E">
          <w:rPr>
            <w:rFonts w:ascii="Times New Roman" w:hAnsi="Times New Roman" w:cs="Times New Roman"/>
            <w:sz w:val="24"/>
            <w:szCs w:val="24"/>
            <w:highlight w:val="yellow"/>
          </w:rPr>
          <w:delText xml:space="preserve"> table</w:delText>
        </w:r>
        <w:r w:rsidR="00A25368" w:rsidDel="0059506E">
          <w:rPr>
            <w:rFonts w:ascii="Times New Roman" w:hAnsi="Times New Roman" w:cs="Times New Roman"/>
            <w:sz w:val="24"/>
            <w:szCs w:val="24"/>
          </w:rPr>
          <w:delText xml:space="preserve"> 1</w:delText>
        </w:r>
        <w:r w:rsidR="00412B28" w:rsidDel="0059506E">
          <w:rPr>
            <w:rFonts w:ascii="Times New Roman" w:hAnsi="Times New Roman" w:cs="Times New Roman"/>
            <w:sz w:val="24"/>
            <w:szCs w:val="24"/>
          </w:rPr>
          <w:delText>)</w:delText>
        </w:r>
        <w:r w:rsidR="00F424FB" w:rsidRPr="00EC4ABB" w:rsidDel="0059506E">
          <w:rPr>
            <w:rFonts w:ascii="Times New Roman" w:hAnsi="Times New Roman" w:cs="Times New Roman"/>
            <w:sz w:val="24"/>
            <w:szCs w:val="24"/>
          </w:rPr>
          <w:delText xml:space="preserve"> </w:delText>
        </w:r>
        <w:r w:rsidR="001B6CBD" w:rsidRPr="00EC4ABB" w:rsidDel="0059506E">
          <w:rPr>
            <w:rFonts w:ascii="Times New Roman" w:hAnsi="Times New Roman" w:cs="Times New Roman"/>
            <w:sz w:val="24"/>
            <w:szCs w:val="24"/>
          </w:rPr>
          <w:delText xml:space="preserve">and </w:delText>
        </w:r>
        <w:r w:rsidR="00412B28" w:rsidDel="0059506E">
          <w:rPr>
            <w:rFonts w:ascii="Times New Roman" w:hAnsi="Times New Roman" w:cs="Times New Roman"/>
            <w:sz w:val="24"/>
            <w:szCs w:val="24"/>
          </w:rPr>
          <w:delText xml:space="preserve">age group and </w:delText>
        </w:r>
        <w:r w:rsidR="001B6CBD" w:rsidRPr="00EC4ABB" w:rsidDel="0059506E">
          <w:rPr>
            <w:rFonts w:ascii="Times New Roman" w:hAnsi="Times New Roman" w:cs="Times New Roman"/>
            <w:sz w:val="24"/>
            <w:szCs w:val="24"/>
          </w:rPr>
          <w:delText xml:space="preserve">sex </w:delText>
        </w:r>
        <w:r w:rsidR="00FA7EF2" w:rsidRPr="00EC4ABB" w:rsidDel="0059506E">
          <w:rPr>
            <w:rFonts w:ascii="Times New Roman" w:hAnsi="Times New Roman" w:cs="Times New Roman"/>
            <w:sz w:val="24"/>
            <w:szCs w:val="24"/>
          </w:rPr>
          <w:delText xml:space="preserve">are </w:delText>
        </w:r>
        <w:r w:rsidR="00FA7EF2" w:rsidRPr="00954FF0" w:rsidDel="0059506E">
          <w:rPr>
            <w:rFonts w:ascii="Times New Roman" w:hAnsi="Times New Roman" w:cs="Times New Roman"/>
            <w:sz w:val="24"/>
            <w:szCs w:val="24"/>
            <w:highlight w:val="yellow"/>
          </w:rPr>
          <w:delText>shown at table 1</w:delText>
        </w:r>
        <w:r w:rsidR="00F424FB" w:rsidRPr="00EC4ABB" w:rsidDel="0059506E">
          <w:rPr>
            <w:rFonts w:ascii="Times New Roman" w:hAnsi="Times New Roman" w:cs="Times New Roman"/>
            <w:sz w:val="24"/>
            <w:szCs w:val="24"/>
          </w:rPr>
          <w:delText xml:space="preserve">. </w:delText>
        </w:r>
        <w:r w:rsidR="00412F0A" w:rsidDel="0059506E">
          <w:rPr>
            <w:rFonts w:ascii="Times New Roman" w:hAnsi="Times New Roman" w:cs="Times New Roman"/>
            <w:sz w:val="24"/>
            <w:szCs w:val="24"/>
          </w:rPr>
          <w:delText>Overall, t</w:delText>
        </w:r>
        <w:r w:rsidR="00100C1C" w:rsidRPr="00EC4ABB" w:rsidDel="0059506E">
          <w:rPr>
            <w:rFonts w:ascii="Times New Roman" w:hAnsi="Times New Roman" w:cs="Times New Roman"/>
            <w:sz w:val="24"/>
            <w:szCs w:val="24"/>
          </w:rPr>
          <w:delText xml:space="preserve">here was a higher </w:delText>
        </w:r>
      </w:del>
      <w:del w:id="14" w:author="Jordi Real" w:date="2020-11-02T09:47:00Z">
        <w:r w:rsidR="00D72957" w:rsidDel="00CE7E65">
          <w:rPr>
            <w:rFonts w:ascii="Times New Roman" w:hAnsi="Times New Roman" w:cs="Times New Roman"/>
            <w:sz w:val="24"/>
            <w:szCs w:val="24"/>
          </w:rPr>
          <w:delText xml:space="preserve">prevalence </w:delText>
        </w:r>
      </w:del>
      <w:del w:id="15" w:author="Jordi Real" w:date="2020-11-02T10:20:00Z">
        <w:r w:rsidR="00D72957" w:rsidDel="0059506E">
          <w:rPr>
            <w:rFonts w:ascii="Times New Roman" w:hAnsi="Times New Roman" w:cs="Times New Roman"/>
            <w:sz w:val="24"/>
            <w:szCs w:val="24"/>
          </w:rPr>
          <w:delText>of men 53.3</w:delText>
        </w:r>
        <w:r w:rsidR="00100C1C" w:rsidRPr="00EC4ABB" w:rsidDel="0059506E">
          <w:rPr>
            <w:rFonts w:ascii="Times New Roman" w:hAnsi="Times New Roman" w:cs="Times New Roman"/>
            <w:sz w:val="24"/>
            <w:szCs w:val="24"/>
          </w:rPr>
          <w:delText>%</w:delText>
        </w:r>
        <w:r w:rsidR="00DF1ADA" w:rsidDel="0059506E">
          <w:rPr>
            <w:rFonts w:ascii="Times New Roman" w:hAnsi="Times New Roman" w:cs="Times New Roman"/>
            <w:sz w:val="24"/>
            <w:szCs w:val="24"/>
          </w:rPr>
          <w:delText xml:space="preserve"> (n=</w:delText>
        </w:r>
        <w:r w:rsidR="00C300F4" w:rsidDel="0059506E">
          <w:rPr>
            <w:rFonts w:ascii="Times New Roman" w:hAnsi="Times New Roman" w:cs="Times New Roman"/>
            <w:sz w:val="24"/>
            <w:szCs w:val="24"/>
          </w:rPr>
          <w:delText>137341</w:delText>
        </w:r>
        <w:r w:rsidR="00DF1ADA" w:rsidDel="0059506E">
          <w:rPr>
            <w:rFonts w:ascii="Times New Roman" w:hAnsi="Times New Roman" w:cs="Times New Roman"/>
            <w:sz w:val="24"/>
            <w:szCs w:val="24"/>
          </w:rPr>
          <w:delText>)</w:delText>
        </w:r>
        <w:r w:rsidR="00100C1C" w:rsidRPr="00EC4ABB" w:rsidDel="0059506E">
          <w:rPr>
            <w:rFonts w:ascii="Times New Roman" w:hAnsi="Times New Roman" w:cs="Times New Roman"/>
            <w:sz w:val="24"/>
            <w:szCs w:val="24"/>
          </w:rPr>
          <w:delText>, especially in MA and YO</w:delText>
        </w:r>
        <w:r w:rsidR="00C300F4" w:rsidDel="0059506E">
          <w:rPr>
            <w:rFonts w:ascii="Times New Roman" w:hAnsi="Times New Roman" w:cs="Times New Roman"/>
            <w:sz w:val="24"/>
            <w:szCs w:val="24"/>
          </w:rPr>
          <w:delText xml:space="preserve"> (71.8</w:delText>
        </w:r>
        <w:r w:rsidR="00F554DE" w:rsidDel="0059506E">
          <w:rPr>
            <w:rFonts w:ascii="Times New Roman" w:hAnsi="Times New Roman" w:cs="Times New Roman"/>
            <w:sz w:val="24"/>
            <w:szCs w:val="24"/>
          </w:rPr>
          <w:delText xml:space="preserve">% and </w:delText>
        </w:r>
        <w:r w:rsidR="00C300F4" w:rsidDel="0059506E">
          <w:rPr>
            <w:rFonts w:ascii="Times New Roman" w:hAnsi="Times New Roman" w:cs="Times New Roman"/>
            <w:sz w:val="24"/>
            <w:szCs w:val="24"/>
          </w:rPr>
          <w:delText>68.7</w:delText>
        </w:r>
        <w:r w:rsidR="00F554DE" w:rsidDel="0059506E">
          <w:rPr>
            <w:rFonts w:ascii="Times New Roman" w:hAnsi="Times New Roman" w:cs="Times New Roman"/>
            <w:sz w:val="24"/>
            <w:szCs w:val="24"/>
          </w:rPr>
          <w:delText xml:space="preserve">%) </w:delText>
        </w:r>
        <w:r w:rsidR="00100C1C" w:rsidRPr="00EC4ABB" w:rsidDel="0059506E">
          <w:rPr>
            <w:rFonts w:ascii="Times New Roman" w:hAnsi="Times New Roman" w:cs="Times New Roman"/>
            <w:sz w:val="24"/>
            <w:szCs w:val="24"/>
          </w:rPr>
          <w:delText xml:space="preserve">groups, </w:delText>
        </w:r>
        <w:r w:rsidR="00412F0A" w:rsidDel="0059506E">
          <w:rPr>
            <w:rFonts w:ascii="Times New Roman" w:hAnsi="Times New Roman" w:cs="Times New Roman"/>
            <w:sz w:val="24"/>
            <w:szCs w:val="24"/>
          </w:rPr>
          <w:delText>however</w:delText>
        </w:r>
        <w:r w:rsidR="00906106" w:rsidDel="0059506E">
          <w:rPr>
            <w:rFonts w:ascii="Times New Roman" w:hAnsi="Times New Roman" w:cs="Times New Roman"/>
            <w:sz w:val="24"/>
            <w:szCs w:val="24"/>
          </w:rPr>
          <w:delText>,</w:delText>
        </w:r>
        <w:r w:rsidR="00100C1C" w:rsidRPr="00EC4ABB" w:rsidDel="0059506E">
          <w:rPr>
            <w:rFonts w:ascii="Times New Roman" w:hAnsi="Times New Roman" w:cs="Times New Roman"/>
            <w:sz w:val="24"/>
            <w:szCs w:val="24"/>
          </w:rPr>
          <w:delText xml:space="preserve"> </w:delText>
        </w:r>
        <w:r w:rsidR="00412F0A" w:rsidDel="0059506E">
          <w:rPr>
            <w:rFonts w:ascii="Times New Roman" w:hAnsi="Times New Roman" w:cs="Times New Roman"/>
            <w:sz w:val="24"/>
            <w:szCs w:val="24"/>
          </w:rPr>
          <w:delText>in</w:delText>
        </w:r>
        <w:r w:rsidR="00412B28" w:rsidDel="0059506E">
          <w:rPr>
            <w:rFonts w:ascii="Times New Roman" w:hAnsi="Times New Roman" w:cs="Times New Roman"/>
            <w:sz w:val="24"/>
            <w:szCs w:val="24"/>
          </w:rPr>
          <w:delText xml:space="preserve"> </w:delText>
        </w:r>
        <w:r w:rsidR="00412B28" w:rsidRPr="00EC4ABB" w:rsidDel="0059506E">
          <w:rPr>
            <w:rFonts w:ascii="Times New Roman" w:hAnsi="Times New Roman" w:cs="Times New Roman"/>
            <w:sz w:val="24"/>
            <w:szCs w:val="24"/>
          </w:rPr>
          <w:delText xml:space="preserve">the oldest MVO age category </w:delText>
        </w:r>
        <w:r w:rsidR="00F554DE" w:rsidDel="0059506E">
          <w:rPr>
            <w:rFonts w:ascii="Times New Roman" w:hAnsi="Times New Roman" w:cs="Times New Roman"/>
            <w:sz w:val="24"/>
            <w:szCs w:val="24"/>
          </w:rPr>
          <w:delText>female sex was more prevalent</w:delText>
        </w:r>
        <w:r w:rsidR="00100C1C" w:rsidRPr="00EC4ABB" w:rsidDel="0059506E">
          <w:rPr>
            <w:rFonts w:ascii="Times New Roman" w:hAnsi="Times New Roman" w:cs="Times New Roman"/>
            <w:sz w:val="24"/>
            <w:szCs w:val="24"/>
          </w:rPr>
          <w:delText xml:space="preserve"> </w:delText>
        </w:r>
        <w:r w:rsidR="00412B28" w:rsidDel="0059506E">
          <w:rPr>
            <w:rFonts w:ascii="Times New Roman" w:hAnsi="Times New Roman" w:cs="Times New Roman"/>
            <w:sz w:val="24"/>
            <w:szCs w:val="24"/>
          </w:rPr>
          <w:delText>(</w:delText>
        </w:r>
        <w:r w:rsidR="00C300F4" w:rsidDel="0059506E">
          <w:rPr>
            <w:rFonts w:ascii="Times New Roman" w:hAnsi="Times New Roman" w:cs="Times New Roman"/>
            <w:sz w:val="24"/>
            <w:szCs w:val="24"/>
          </w:rPr>
          <w:delText>61</w:delText>
        </w:r>
        <w:r w:rsidR="00412B28" w:rsidRPr="00EC4ABB" w:rsidDel="0059506E">
          <w:rPr>
            <w:rFonts w:ascii="Times New Roman" w:hAnsi="Times New Roman" w:cs="Times New Roman"/>
            <w:sz w:val="24"/>
            <w:szCs w:val="24"/>
          </w:rPr>
          <w:delText>%</w:delText>
        </w:r>
        <w:r w:rsidR="00412B28" w:rsidDel="0059506E">
          <w:rPr>
            <w:rFonts w:ascii="Times New Roman" w:hAnsi="Times New Roman" w:cs="Times New Roman"/>
            <w:sz w:val="24"/>
            <w:szCs w:val="24"/>
          </w:rPr>
          <w:delText>)</w:delText>
        </w:r>
        <w:r w:rsidR="00100C1C" w:rsidRPr="00EC4ABB" w:rsidDel="0059506E">
          <w:rPr>
            <w:rFonts w:ascii="Times New Roman" w:hAnsi="Times New Roman" w:cs="Times New Roman"/>
            <w:sz w:val="24"/>
            <w:szCs w:val="24"/>
          </w:rPr>
          <w:delText xml:space="preserve">. </w:delText>
        </w:r>
      </w:del>
    </w:p>
    <w:p w:rsidR="00E739D5" w:rsidRPr="00EC4ABB" w:rsidRDefault="00E739D5" w:rsidP="00E739D5">
      <w:pPr>
        <w:spacing w:line="480" w:lineRule="auto"/>
        <w:rPr>
          <w:ins w:id="16" w:author="Jordi Real" w:date="2020-11-02T10:14:00Z"/>
          <w:rFonts w:ascii="Times New Roman" w:hAnsi="Times New Roman" w:cs="Times New Roman"/>
          <w:b/>
          <w:sz w:val="24"/>
          <w:szCs w:val="24"/>
        </w:rPr>
      </w:pPr>
      <w:ins w:id="17" w:author="Jordi Real" w:date="2020-11-02T10:14:00Z">
        <w:r w:rsidRPr="00EC4ABB">
          <w:rPr>
            <w:rFonts w:ascii="Times New Roman" w:hAnsi="Times New Roman" w:cs="Times New Roman"/>
            <w:b/>
            <w:sz w:val="24"/>
            <w:szCs w:val="24"/>
          </w:rPr>
          <w:t xml:space="preserve">Incidence of </w:t>
        </w:r>
        <w:r>
          <w:rPr>
            <w:rFonts w:ascii="Times New Roman" w:hAnsi="Times New Roman" w:cs="Times New Roman"/>
            <w:b/>
            <w:sz w:val="24"/>
            <w:szCs w:val="24"/>
          </w:rPr>
          <w:t>first</w:t>
        </w:r>
        <w:r w:rsidRPr="00EC4ABB">
          <w:rPr>
            <w:rFonts w:ascii="Times New Roman" w:hAnsi="Times New Roman" w:cs="Times New Roman"/>
            <w:b/>
            <w:sz w:val="24"/>
            <w:szCs w:val="24"/>
          </w:rPr>
          <w:t xml:space="preserve"> cardiovascular events</w:t>
        </w:r>
      </w:ins>
    </w:p>
    <w:p w:rsidR="00E739D5" w:rsidRDefault="00E739D5" w:rsidP="00E739D5">
      <w:pPr>
        <w:spacing w:line="480" w:lineRule="auto"/>
        <w:rPr>
          <w:ins w:id="18" w:author="Jordi Real" w:date="2020-11-02T10:14:00Z"/>
          <w:rFonts w:ascii="Times New Roman" w:hAnsi="Times New Roman" w:cs="Times New Roman"/>
          <w:sz w:val="24"/>
          <w:szCs w:val="24"/>
        </w:rPr>
      </w:pPr>
      <w:ins w:id="19" w:author="Jordi Real" w:date="2020-11-02T10:14:00Z">
        <w:r w:rsidRPr="00EC4ABB">
          <w:rPr>
            <w:rFonts w:ascii="Times New Roman" w:hAnsi="Times New Roman" w:cs="Times New Roman"/>
            <w:sz w:val="24"/>
            <w:szCs w:val="24"/>
          </w:rPr>
          <w:t xml:space="preserve">The study population was followed for a median of 7 years. During a total of </w:t>
        </w:r>
        <w:r w:rsidRPr="003C6E75">
          <w:rPr>
            <w:rFonts w:ascii="Times New Roman" w:hAnsi="Times New Roman" w:cs="Times New Roman"/>
            <w:sz w:val="24"/>
            <w:szCs w:val="24"/>
          </w:rPr>
          <w:t>26</w:t>
        </w:r>
        <w:r>
          <w:rPr>
            <w:rFonts w:ascii="Times New Roman" w:hAnsi="Times New Roman" w:cs="Times New Roman"/>
            <w:sz w:val="24"/>
            <w:szCs w:val="24"/>
          </w:rPr>
          <w:t>,</w:t>
        </w:r>
        <w:r w:rsidRPr="003C6E75">
          <w:rPr>
            <w:rFonts w:ascii="Times New Roman" w:hAnsi="Times New Roman" w:cs="Times New Roman"/>
            <w:sz w:val="24"/>
            <w:szCs w:val="24"/>
          </w:rPr>
          <w:t>947</w:t>
        </w:r>
        <w:r>
          <w:rPr>
            <w:rFonts w:ascii="Times New Roman" w:hAnsi="Times New Roman" w:cs="Times New Roman"/>
            <w:sz w:val="24"/>
            <w:szCs w:val="24"/>
          </w:rPr>
          <w:t>,</w:t>
        </w:r>
        <w:r w:rsidRPr="003C6E75">
          <w:rPr>
            <w:rFonts w:ascii="Times New Roman" w:hAnsi="Times New Roman" w:cs="Times New Roman"/>
            <w:sz w:val="24"/>
            <w:szCs w:val="24"/>
          </w:rPr>
          <w:t>469</w:t>
        </w:r>
        <w:r>
          <w:rPr>
            <w:rFonts w:ascii="Times New Roman" w:hAnsi="Times New Roman" w:cs="Times New Roman"/>
            <w:sz w:val="24"/>
            <w:szCs w:val="24"/>
          </w:rPr>
          <w:t xml:space="preserve"> </w:t>
        </w:r>
        <w:r w:rsidRPr="00EC4ABB">
          <w:rPr>
            <w:rFonts w:ascii="Times New Roman" w:hAnsi="Times New Roman" w:cs="Times New Roman"/>
            <w:sz w:val="24"/>
            <w:szCs w:val="24"/>
          </w:rPr>
          <w:t xml:space="preserve">person-years of follow-up from a total of </w:t>
        </w:r>
        <w:r w:rsidRPr="003C6E75">
          <w:rPr>
            <w:rFonts w:ascii="Times New Roman" w:hAnsi="Times New Roman" w:cs="Times New Roman"/>
            <w:sz w:val="24"/>
            <w:szCs w:val="24"/>
          </w:rPr>
          <w:t>4</w:t>
        </w:r>
        <w:r>
          <w:rPr>
            <w:rFonts w:ascii="Times New Roman" w:hAnsi="Times New Roman" w:cs="Times New Roman"/>
            <w:sz w:val="24"/>
            <w:szCs w:val="24"/>
          </w:rPr>
          <w:t>,</w:t>
        </w:r>
        <w:r w:rsidRPr="003C6E75">
          <w:rPr>
            <w:rFonts w:ascii="Times New Roman" w:hAnsi="Times New Roman" w:cs="Times New Roman"/>
            <w:sz w:val="24"/>
            <w:szCs w:val="24"/>
          </w:rPr>
          <w:t>052</w:t>
        </w:r>
        <w:r>
          <w:rPr>
            <w:rFonts w:ascii="Times New Roman" w:hAnsi="Times New Roman" w:cs="Times New Roman"/>
            <w:sz w:val="24"/>
            <w:szCs w:val="24"/>
          </w:rPr>
          <w:t>,</w:t>
        </w:r>
        <w:r w:rsidRPr="003C6E75">
          <w:rPr>
            <w:rFonts w:ascii="Times New Roman" w:hAnsi="Times New Roman" w:cs="Times New Roman"/>
            <w:sz w:val="24"/>
            <w:szCs w:val="24"/>
          </w:rPr>
          <w:t>966</w:t>
        </w:r>
        <w:r>
          <w:rPr>
            <w:rFonts w:ascii="Times New Roman" w:hAnsi="Times New Roman" w:cs="Times New Roman"/>
            <w:sz w:val="24"/>
            <w:szCs w:val="24"/>
          </w:rPr>
          <w:t xml:space="preserve"> at risk </w:t>
        </w:r>
        <w:r w:rsidRPr="00EC4ABB">
          <w:rPr>
            <w:rFonts w:ascii="Times New Roman" w:hAnsi="Times New Roman" w:cs="Times New Roman"/>
            <w:sz w:val="24"/>
            <w:szCs w:val="24"/>
          </w:rPr>
          <w:t>individuals (mean age 69 years, 46</w:t>
        </w:r>
        <w:r>
          <w:rPr>
            <w:rFonts w:ascii="Times New Roman" w:hAnsi="Times New Roman" w:cs="Times New Roman"/>
            <w:sz w:val="24"/>
            <w:szCs w:val="24"/>
          </w:rPr>
          <w:t>.7</w:t>
        </w:r>
        <w:r w:rsidRPr="00EC4ABB">
          <w:rPr>
            <w:rFonts w:ascii="Times New Roman" w:hAnsi="Times New Roman" w:cs="Times New Roman"/>
            <w:sz w:val="24"/>
            <w:szCs w:val="24"/>
          </w:rPr>
          <w:t xml:space="preserve">% women), </w:t>
        </w:r>
        <w:r w:rsidRPr="003C6E75">
          <w:rPr>
            <w:rFonts w:ascii="Times New Roman" w:hAnsi="Times New Roman" w:cs="Times New Roman"/>
            <w:sz w:val="24"/>
            <w:szCs w:val="24"/>
          </w:rPr>
          <w:t xml:space="preserve">257905 </w:t>
        </w:r>
        <w:r>
          <w:rPr>
            <w:rFonts w:ascii="Times New Roman" w:hAnsi="Times New Roman" w:cs="Times New Roman"/>
            <w:sz w:val="24"/>
            <w:szCs w:val="24"/>
          </w:rPr>
          <w:t>(6.36</w:t>
        </w:r>
        <w:r w:rsidRPr="00EC4ABB">
          <w:rPr>
            <w:rFonts w:ascii="Times New Roman" w:hAnsi="Times New Roman" w:cs="Times New Roman"/>
            <w:sz w:val="24"/>
            <w:szCs w:val="24"/>
          </w:rPr>
          <w:t>%) developed a first CV event, with an annual incident rate of 0.9</w:t>
        </w:r>
        <w:r>
          <w:rPr>
            <w:rFonts w:ascii="Times New Roman" w:hAnsi="Times New Roman" w:cs="Times New Roman"/>
            <w:sz w:val="24"/>
            <w:szCs w:val="24"/>
          </w:rPr>
          <w:t>6</w:t>
        </w:r>
        <w:r w:rsidRPr="00EC4ABB">
          <w:rPr>
            <w:rFonts w:ascii="Times New Roman" w:hAnsi="Times New Roman" w:cs="Times New Roman"/>
            <w:sz w:val="24"/>
            <w:szCs w:val="24"/>
          </w:rPr>
          <w:t>%. Incident rate per year was higher in men than in women, 1.06 vs. 0.8</w:t>
        </w:r>
        <w:r>
          <w:rPr>
            <w:rFonts w:ascii="Times New Roman" w:hAnsi="Times New Roman" w:cs="Times New Roman"/>
            <w:sz w:val="24"/>
            <w:szCs w:val="24"/>
          </w:rPr>
          <w:t>6</w:t>
        </w:r>
        <w:r w:rsidRPr="00EC4ABB">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EC4ABB">
          <w:rPr>
            <w:rFonts w:ascii="Times New Roman" w:hAnsi="Times New Roman" w:cs="Times New Roman"/>
            <w:sz w:val="24"/>
            <w:szCs w:val="24"/>
          </w:rPr>
          <w:t>a 7 year cumulative incidence of 7.04 and 5.</w:t>
        </w:r>
        <w:r>
          <w:rPr>
            <w:rFonts w:ascii="Times New Roman" w:hAnsi="Times New Roman" w:cs="Times New Roman"/>
            <w:sz w:val="24"/>
            <w:szCs w:val="24"/>
          </w:rPr>
          <w:t>74</w:t>
        </w:r>
        <w:r w:rsidRPr="00EC4ABB">
          <w:rPr>
            <w:rFonts w:ascii="Times New Roman" w:hAnsi="Times New Roman" w:cs="Times New Roman"/>
            <w:sz w:val="24"/>
            <w:szCs w:val="24"/>
          </w:rPr>
          <w:t>%, respectively (</w:t>
        </w:r>
        <w:r>
          <w:rPr>
            <w:rFonts w:ascii="Times New Roman" w:hAnsi="Times New Roman" w:cs="Times New Roman"/>
            <w:sz w:val="24"/>
            <w:szCs w:val="24"/>
          </w:rPr>
          <w:t xml:space="preserve">Table 4, Supplementary </w:t>
        </w:r>
        <w:commentRangeStart w:id="20"/>
        <w:r w:rsidRPr="00EC4ABB">
          <w:rPr>
            <w:rFonts w:ascii="Times New Roman" w:hAnsi="Times New Roman" w:cs="Times New Roman"/>
            <w:sz w:val="24"/>
            <w:szCs w:val="24"/>
          </w:rPr>
          <w:t>Figure</w:t>
        </w:r>
        <w:r>
          <w:rPr>
            <w:rFonts w:ascii="Times New Roman" w:hAnsi="Times New Roman" w:cs="Times New Roman"/>
            <w:sz w:val="24"/>
            <w:szCs w:val="24"/>
          </w:rPr>
          <w:t xml:space="preserve"> 3</w:t>
        </w:r>
        <w:commentRangeEnd w:id="20"/>
        <w:r w:rsidRPr="00EC4ABB">
          <w:rPr>
            <w:rStyle w:val="Refdecomentario"/>
            <w:rFonts w:ascii="Times New Roman" w:hAnsi="Times New Roman" w:cs="Times New Roman"/>
            <w:sz w:val="24"/>
            <w:szCs w:val="24"/>
          </w:rPr>
          <w:commentReference w:id="20"/>
        </w:r>
        <w:r w:rsidRPr="00EC4ABB">
          <w:rPr>
            <w:rFonts w:ascii="Times New Roman" w:hAnsi="Times New Roman" w:cs="Times New Roman"/>
            <w:sz w:val="24"/>
            <w:szCs w:val="24"/>
          </w:rPr>
          <w:t>). Cumulative incidence increased with age from 0.37 in Y to 2.7</w:t>
        </w:r>
        <w:r>
          <w:rPr>
            <w:rFonts w:ascii="Times New Roman" w:hAnsi="Times New Roman" w:cs="Times New Roman"/>
            <w:sz w:val="24"/>
            <w:szCs w:val="24"/>
          </w:rPr>
          <w:t>1</w:t>
        </w:r>
        <w:r w:rsidRPr="00EC4ABB">
          <w:rPr>
            <w:rFonts w:ascii="Times New Roman" w:hAnsi="Times New Roman" w:cs="Times New Roman"/>
            <w:sz w:val="24"/>
            <w:szCs w:val="24"/>
          </w:rPr>
          <w:t>, 10.8</w:t>
        </w:r>
        <w:r>
          <w:rPr>
            <w:rFonts w:ascii="Times New Roman" w:hAnsi="Times New Roman" w:cs="Times New Roman"/>
            <w:sz w:val="24"/>
            <w:szCs w:val="24"/>
          </w:rPr>
          <w:t>2</w:t>
        </w:r>
        <w:r w:rsidRPr="00EC4ABB">
          <w:rPr>
            <w:rFonts w:ascii="Times New Roman" w:hAnsi="Times New Roman" w:cs="Times New Roman"/>
            <w:sz w:val="24"/>
            <w:szCs w:val="24"/>
          </w:rPr>
          <w:t>, 17.6</w:t>
        </w:r>
        <w:r>
          <w:rPr>
            <w:rFonts w:ascii="Times New Roman" w:hAnsi="Times New Roman" w:cs="Times New Roman"/>
            <w:sz w:val="24"/>
            <w:szCs w:val="24"/>
          </w:rPr>
          <w:t>6</w:t>
        </w:r>
        <w:r w:rsidRPr="00EC4ABB">
          <w:rPr>
            <w:rFonts w:ascii="Times New Roman" w:hAnsi="Times New Roman" w:cs="Times New Roman"/>
            <w:sz w:val="24"/>
            <w:szCs w:val="24"/>
          </w:rPr>
          <w:t>, 25.</w:t>
        </w:r>
        <w:r>
          <w:rPr>
            <w:rFonts w:ascii="Times New Roman" w:hAnsi="Times New Roman" w:cs="Times New Roman"/>
            <w:sz w:val="24"/>
            <w:szCs w:val="24"/>
          </w:rPr>
          <w:t>40</w:t>
        </w:r>
        <w:r w:rsidRPr="00EC4ABB">
          <w:rPr>
            <w:rFonts w:ascii="Times New Roman" w:hAnsi="Times New Roman" w:cs="Times New Roman"/>
            <w:sz w:val="24"/>
            <w:szCs w:val="24"/>
          </w:rPr>
          <w:t>% in EA, MA, YO, and MVO, respectively, and was higher in men (from Y 0.4</w:t>
        </w:r>
        <w:r>
          <w:rPr>
            <w:rFonts w:ascii="Times New Roman" w:hAnsi="Times New Roman" w:cs="Times New Roman"/>
            <w:sz w:val="24"/>
            <w:szCs w:val="24"/>
          </w:rPr>
          <w:t>2</w:t>
        </w:r>
        <w:r w:rsidRPr="00EC4ABB">
          <w:rPr>
            <w:rFonts w:ascii="Times New Roman" w:hAnsi="Times New Roman" w:cs="Times New Roman"/>
            <w:sz w:val="24"/>
            <w:szCs w:val="24"/>
          </w:rPr>
          <w:t xml:space="preserve"> to MVO 28.</w:t>
        </w:r>
        <w:r>
          <w:rPr>
            <w:rFonts w:ascii="Times New Roman" w:hAnsi="Times New Roman" w:cs="Times New Roman"/>
            <w:sz w:val="24"/>
            <w:szCs w:val="24"/>
          </w:rPr>
          <w:t>35</w:t>
        </w:r>
        <w:r w:rsidRPr="00EC4ABB">
          <w:rPr>
            <w:rFonts w:ascii="Times New Roman" w:hAnsi="Times New Roman" w:cs="Times New Roman"/>
            <w:sz w:val="24"/>
            <w:szCs w:val="24"/>
          </w:rPr>
          <w:t>%) than in women (from Y 0.33 to MVO 23.</w:t>
        </w:r>
        <w:r>
          <w:rPr>
            <w:rFonts w:ascii="Times New Roman" w:hAnsi="Times New Roman" w:cs="Times New Roman"/>
            <w:sz w:val="24"/>
            <w:szCs w:val="24"/>
          </w:rPr>
          <w:t>81</w:t>
        </w:r>
        <w:r w:rsidRPr="00EC4ABB">
          <w:rPr>
            <w:rFonts w:ascii="Times New Roman" w:hAnsi="Times New Roman" w:cs="Times New Roman"/>
            <w:sz w:val="24"/>
            <w:szCs w:val="24"/>
          </w:rPr>
          <w:t xml:space="preserve">%) for all age group categories (table </w:t>
        </w:r>
        <w:r>
          <w:rPr>
            <w:rFonts w:ascii="Times New Roman" w:hAnsi="Times New Roman" w:cs="Times New Roman"/>
            <w:sz w:val="24"/>
            <w:szCs w:val="24"/>
          </w:rPr>
          <w:t>4</w:t>
        </w:r>
        <w:r w:rsidRPr="00EC4ABB">
          <w:rPr>
            <w:rFonts w:ascii="Times New Roman" w:hAnsi="Times New Roman" w:cs="Times New Roman"/>
            <w:sz w:val="24"/>
            <w:szCs w:val="24"/>
          </w:rPr>
          <w:t>). Overall, men had a 2</w:t>
        </w:r>
        <w:r>
          <w:rPr>
            <w:rFonts w:ascii="Times New Roman" w:hAnsi="Times New Roman" w:cs="Times New Roman"/>
            <w:sz w:val="24"/>
            <w:szCs w:val="24"/>
          </w:rPr>
          <w:t>4</w:t>
        </w:r>
        <w:r w:rsidRPr="00EC4ABB">
          <w:rPr>
            <w:rFonts w:ascii="Times New Roman" w:hAnsi="Times New Roman" w:cs="Times New Roman"/>
            <w:sz w:val="24"/>
            <w:szCs w:val="24"/>
          </w:rPr>
          <w:t>% higher risk (HR [95% CI] 1.2</w:t>
        </w:r>
        <w:r>
          <w:rPr>
            <w:rFonts w:ascii="Times New Roman" w:hAnsi="Times New Roman" w:cs="Times New Roman"/>
            <w:sz w:val="24"/>
            <w:szCs w:val="24"/>
          </w:rPr>
          <w:t>4</w:t>
        </w:r>
        <w:r w:rsidRPr="00EC4ABB">
          <w:rPr>
            <w:rFonts w:ascii="Times New Roman" w:hAnsi="Times New Roman" w:cs="Times New Roman"/>
            <w:sz w:val="24"/>
            <w:szCs w:val="24"/>
          </w:rPr>
          <w:t xml:space="preserve"> [1.2</w:t>
        </w:r>
        <w:r>
          <w:rPr>
            <w:rFonts w:ascii="Times New Roman" w:hAnsi="Times New Roman" w:cs="Times New Roman"/>
            <w:sz w:val="24"/>
            <w:szCs w:val="24"/>
          </w:rPr>
          <w:t>3</w:t>
        </w:r>
        <w:r w:rsidRPr="00EC4ABB">
          <w:rPr>
            <w:rFonts w:ascii="Times New Roman" w:hAnsi="Times New Roman" w:cs="Times New Roman"/>
            <w:sz w:val="24"/>
            <w:szCs w:val="24"/>
          </w:rPr>
          <w:t>;1.2</w:t>
        </w:r>
        <w:r>
          <w:rPr>
            <w:rFonts w:ascii="Times New Roman" w:hAnsi="Times New Roman" w:cs="Times New Roman"/>
            <w:sz w:val="24"/>
            <w:szCs w:val="24"/>
          </w:rPr>
          <w:t>5</w:t>
        </w:r>
        <w:r w:rsidRPr="00EC4ABB">
          <w:rPr>
            <w:rFonts w:ascii="Times New Roman" w:hAnsi="Times New Roman" w:cs="Times New Roman"/>
            <w:sz w:val="24"/>
            <w:szCs w:val="24"/>
          </w:rPr>
          <w:t xml:space="preserve">], ) of new cardiovascular events compared with women, being this higher risk consistent </w:t>
        </w:r>
        <w:r>
          <w:rPr>
            <w:rFonts w:ascii="Times New Roman" w:hAnsi="Times New Roman" w:cs="Times New Roman"/>
            <w:sz w:val="24"/>
            <w:szCs w:val="24"/>
          </w:rPr>
          <w:t>at</w:t>
        </w:r>
        <w:r w:rsidRPr="00EC4ABB">
          <w:rPr>
            <w:rFonts w:ascii="Times New Roman" w:hAnsi="Times New Roman" w:cs="Times New Roman"/>
            <w:sz w:val="24"/>
            <w:szCs w:val="24"/>
          </w:rPr>
          <w:t xml:space="preserve"> all age </w:t>
        </w:r>
        <w:r>
          <w:rPr>
            <w:rFonts w:ascii="Times New Roman" w:hAnsi="Times New Roman" w:cs="Times New Roman"/>
            <w:sz w:val="24"/>
            <w:szCs w:val="24"/>
          </w:rPr>
          <w:t xml:space="preserve">group </w:t>
        </w:r>
        <w:r w:rsidRPr="00EC4ABB">
          <w:rPr>
            <w:rFonts w:ascii="Times New Roman" w:hAnsi="Times New Roman" w:cs="Times New Roman"/>
            <w:sz w:val="24"/>
            <w:szCs w:val="24"/>
          </w:rPr>
          <w:t>categories: 1.2</w:t>
        </w:r>
        <w:r>
          <w:rPr>
            <w:rFonts w:ascii="Times New Roman" w:hAnsi="Times New Roman" w:cs="Times New Roman"/>
            <w:sz w:val="24"/>
            <w:szCs w:val="24"/>
          </w:rPr>
          <w:t>9</w:t>
        </w:r>
        <w:r w:rsidRPr="00EC4ABB">
          <w:rPr>
            <w:rFonts w:ascii="Times New Roman" w:hAnsi="Times New Roman" w:cs="Times New Roman"/>
            <w:sz w:val="24"/>
            <w:szCs w:val="24"/>
          </w:rPr>
          <w:t xml:space="preserve"> [</w:t>
        </w:r>
        <w:r>
          <w:rPr>
            <w:rFonts w:ascii="Times New Roman" w:hAnsi="Times New Roman" w:cs="Times New Roman"/>
            <w:sz w:val="24"/>
            <w:szCs w:val="24"/>
          </w:rPr>
          <w:t>1</w:t>
        </w:r>
        <w:r w:rsidRPr="00EC4ABB">
          <w:rPr>
            <w:rFonts w:ascii="Times New Roman" w:hAnsi="Times New Roman" w:cs="Times New Roman"/>
            <w:sz w:val="24"/>
            <w:szCs w:val="24"/>
          </w:rPr>
          <w:t>.</w:t>
        </w:r>
        <w:r>
          <w:rPr>
            <w:rFonts w:ascii="Times New Roman" w:hAnsi="Times New Roman" w:cs="Times New Roman"/>
            <w:sz w:val="24"/>
            <w:szCs w:val="24"/>
          </w:rPr>
          <w:t>20</w:t>
        </w:r>
        <w:r w:rsidRPr="00EC4ABB">
          <w:rPr>
            <w:rFonts w:ascii="Times New Roman" w:hAnsi="Times New Roman" w:cs="Times New Roman"/>
            <w:sz w:val="24"/>
            <w:szCs w:val="24"/>
          </w:rPr>
          <w:t>;1.</w:t>
        </w:r>
        <w:r>
          <w:rPr>
            <w:rFonts w:ascii="Times New Roman" w:hAnsi="Times New Roman" w:cs="Times New Roman"/>
            <w:sz w:val="24"/>
            <w:szCs w:val="24"/>
          </w:rPr>
          <w:t>38</w:t>
        </w:r>
        <w:r w:rsidRPr="00EC4ABB">
          <w:rPr>
            <w:rFonts w:ascii="Times New Roman" w:hAnsi="Times New Roman" w:cs="Times New Roman"/>
            <w:sz w:val="24"/>
            <w:szCs w:val="24"/>
          </w:rPr>
          <w:t>], 1.32 [1.</w:t>
        </w:r>
        <w:r>
          <w:rPr>
            <w:rFonts w:ascii="Times New Roman" w:hAnsi="Times New Roman" w:cs="Times New Roman"/>
            <w:sz w:val="24"/>
            <w:szCs w:val="24"/>
          </w:rPr>
          <w:t>30</w:t>
        </w:r>
        <w:r w:rsidRPr="00EC4ABB">
          <w:rPr>
            <w:rFonts w:ascii="Times New Roman" w:hAnsi="Times New Roman" w:cs="Times New Roman"/>
            <w:sz w:val="24"/>
            <w:szCs w:val="24"/>
          </w:rPr>
          <w:t>;1.</w:t>
        </w:r>
        <w:r>
          <w:rPr>
            <w:rFonts w:ascii="Times New Roman" w:hAnsi="Times New Roman" w:cs="Times New Roman"/>
            <w:sz w:val="24"/>
            <w:szCs w:val="24"/>
          </w:rPr>
          <w:t>34</w:t>
        </w:r>
        <w:r w:rsidRPr="00EC4ABB">
          <w:rPr>
            <w:rFonts w:ascii="Times New Roman" w:hAnsi="Times New Roman" w:cs="Times New Roman"/>
            <w:sz w:val="24"/>
            <w:szCs w:val="24"/>
          </w:rPr>
          <w:t>], 1.1</w:t>
        </w:r>
        <w:r>
          <w:rPr>
            <w:rFonts w:ascii="Times New Roman" w:hAnsi="Times New Roman" w:cs="Times New Roman"/>
            <w:sz w:val="24"/>
            <w:szCs w:val="24"/>
          </w:rPr>
          <w:t>9</w:t>
        </w:r>
        <w:r w:rsidRPr="00EC4ABB">
          <w:rPr>
            <w:rFonts w:ascii="Times New Roman" w:hAnsi="Times New Roman" w:cs="Times New Roman"/>
            <w:sz w:val="24"/>
            <w:szCs w:val="24"/>
          </w:rPr>
          <w:t xml:space="preserve"> [1.</w:t>
        </w:r>
        <w:r>
          <w:rPr>
            <w:rFonts w:ascii="Times New Roman" w:hAnsi="Times New Roman" w:cs="Times New Roman"/>
            <w:sz w:val="24"/>
            <w:szCs w:val="24"/>
          </w:rPr>
          <w:t>17</w:t>
        </w:r>
        <w:r w:rsidRPr="00EC4ABB">
          <w:rPr>
            <w:rFonts w:ascii="Times New Roman" w:hAnsi="Times New Roman" w:cs="Times New Roman"/>
            <w:sz w:val="24"/>
            <w:szCs w:val="24"/>
          </w:rPr>
          <w:t>;1.2</w:t>
        </w:r>
        <w:r>
          <w:rPr>
            <w:rFonts w:ascii="Times New Roman" w:hAnsi="Times New Roman" w:cs="Times New Roman"/>
            <w:sz w:val="24"/>
            <w:szCs w:val="24"/>
          </w:rPr>
          <w:t>2</w:t>
        </w:r>
        <w:r w:rsidRPr="00EC4ABB">
          <w:rPr>
            <w:rFonts w:ascii="Times New Roman" w:hAnsi="Times New Roman" w:cs="Times New Roman"/>
            <w:sz w:val="24"/>
            <w:szCs w:val="24"/>
          </w:rPr>
          <w:t>], 1.3</w:t>
        </w:r>
        <w:r>
          <w:rPr>
            <w:rFonts w:ascii="Times New Roman" w:hAnsi="Times New Roman" w:cs="Times New Roman"/>
            <w:sz w:val="24"/>
            <w:szCs w:val="24"/>
          </w:rPr>
          <w:t>2</w:t>
        </w:r>
        <w:r w:rsidRPr="00EC4ABB">
          <w:rPr>
            <w:rFonts w:ascii="Times New Roman" w:hAnsi="Times New Roman" w:cs="Times New Roman"/>
            <w:sz w:val="24"/>
            <w:szCs w:val="24"/>
          </w:rPr>
          <w:t xml:space="preserve"> [1.</w:t>
        </w:r>
        <w:r>
          <w:rPr>
            <w:rFonts w:ascii="Times New Roman" w:hAnsi="Times New Roman" w:cs="Times New Roman"/>
            <w:sz w:val="24"/>
            <w:szCs w:val="24"/>
          </w:rPr>
          <w:t>30</w:t>
        </w:r>
        <w:r w:rsidRPr="00EC4ABB">
          <w:rPr>
            <w:rFonts w:ascii="Times New Roman" w:hAnsi="Times New Roman" w:cs="Times New Roman"/>
            <w:sz w:val="24"/>
            <w:szCs w:val="24"/>
          </w:rPr>
          <w:t>;1.</w:t>
        </w:r>
        <w:r>
          <w:rPr>
            <w:rFonts w:ascii="Times New Roman" w:hAnsi="Times New Roman" w:cs="Times New Roman"/>
            <w:sz w:val="24"/>
            <w:szCs w:val="24"/>
          </w:rPr>
          <w:t>3</w:t>
        </w:r>
        <w:r w:rsidRPr="00EC4ABB">
          <w:rPr>
            <w:rFonts w:ascii="Times New Roman" w:hAnsi="Times New Roman" w:cs="Times New Roman"/>
            <w:sz w:val="24"/>
            <w:szCs w:val="24"/>
          </w:rPr>
          <w:t>5], 1.2</w:t>
        </w:r>
        <w:r>
          <w:rPr>
            <w:rFonts w:ascii="Times New Roman" w:hAnsi="Times New Roman" w:cs="Times New Roman"/>
            <w:sz w:val="24"/>
            <w:szCs w:val="24"/>
          </w:rPr>
          <w:t>8</w:t>
        </w:r>
        <w:r w:rsidRPr="00EC4ABB">
          <w:rPr>
            <w:rFonts w:ascii="Times New Roman" w:hAnsi="Times New Roman" w:cs="Times New Roman"/>
            <w:sz w:val="24"/>
            <w:szCs w:val="24"/>
          </w:rPr>
          <w:t xml:space="preserve"> [1.2</w:t>
        </w:r>
        <w:r>
          <w:rPr>
            <w:rFonts w:ascii="Times New Roman" w:hAnsi="Times New Roman" w:cs="Times New Roman"/>
            <w:sz w:val="24"/>
            <w:szCs w:val="24"/>
          </w:rPr>
          <w:t>6</w:t>
        </w:r>
        <w:r w:rsidRPr="00EC4ABB">
          <w:rPr>
            <w:rFonts w:ascii="Times New Roman" w:hAnsi="Times New Roman" w:cs="Times New Roman"/>
            <w:sz w:val="24"/>
            <w:szCs w:val="24"/>
          </w:rPr>
          <w:t>;1.</w:t>
        </w:r>
        <w:r>
          <w:rPr>
            <w:rFonts w:ascii="Times New Roman" w:hAnsi="Times New Roman" w:cs="Times New Roman"/>
            <w:sz w:val="24"/>
            <w:szCs w:val="24"/>
          </w:rPr>
          <w:t>29</w:t>
        </w:r>
        <w:r w:rsidRPr="00EC4ABB">
          <w:rPr>
            <w:rFonts w:ascii="Times New Roman" w:hAnsi="Times New Roman" w:cs="Times New Roman"/>
            <w:sz w:val="24"/>
            <w:szCs w:val="24"/>
          </w:rPr>
          <w:t>], for Y, EA, MA, YO, and MVO, respectively</w:t>
        </w:r>
        <w:r>
          <w:rPr>
            <w:rFonts w:ascii="Times New Roman" w:hAnsi="Times New Roman" w:cs="Times New Roman"/>
            <w:sz w:val="24"/>
            <w:szCs w:val="24"/>
          </w:rPr>
          <w:t xml:space="preserve">, </w:t>
        </w:r>
        <w:r w:rsidRPr="00EC4ABB">
          <w:rPr>
            <w:rFonts w:ascii="Times New Roman" w:hAnsi="Times New Roman" w:cs="Times New Roman"/>
            <w:sz w:val="24"/>
            <w:szCs w:val="24"/>
          </w:rPr>
          <w:t xml:space="preserve">(Figure </w:t>
        </w:r>
        <w:r>
          <w:rPr>
            <w:rFonts w:ascii="Times New Roman" w:hAnsi="Times New Roman" w:cs="Times New Roman"/>
            <w:sz w:val="24"/>
            <w:szCs w:val="24"/>
          </w:rPr>
          <w:t>3, supplementary table</w:t>
        </w:r>
        <w:r w:rsidRPr="00EC4ABB">
          <w:rPr>
            <w:rFonts w:ascii="Times New Roman" w:hAnsi="Times New Roman" w:cs="Times New Roman"/>
            <w:sz w:val="24"/>
            <w:szCs w:val="24"/>
          </w:rPr>
          <w:t xml:space="preserve">). </w:t>
        </w:r>
      </w:ins>
    </w:p>
    <w:p w:rsidR="00E739D5" w:rsidRDefault="00E739D5" w:rsidP="00C300F4">
      <w:pPr>
        <w:spacing w:line="480" w:lineRule="auto"/>
        <w:jc w:val="both"/>
        <w:rPr>
          <w:ins w:id="21" w:author="Jordi Real" w:date="2020-11-02T10:14:00Z"/>
          <w:rFonts w:ascii="Times New Roman" w:hAnsi="Times New Roman" w:cs="Times New Roman"/>
          <w:sz w:val="24"/>
          <w:szCs w:val="24"/>
        </w:rPr>
      </w:pPr>
    </w:p>
    <w:p w:rsidR="00E739D5" w:rsidRDefault="00E739D5" w:rsidP="00C300F4">
      <w:pPr>
        <w:spacing w:line="480" w:lineRule="auto"/>
        <w:jc w:val="both"/>
        <w:rPr>
          <w:ins w:id="22" w:author="Jordi Real" w:date="2020-11-02T10:15:00Z"/>
          <w:rFonts w:ascii="Times New Roman" w:hAnsi="Times New Roman" w:cs="Times New Roman"/>
          <w:sz w:val="24"/>
          <w:szCs w:val="24"/>
        </w:rPr>
      </w:pPr>
    </w:p>
    <w:p w:rsidR="00E739D5" w:rsidRPr="00E739D5" w:rsidRDefault="007C73EE" w:rsidP="00C300F4">
      <w:pPr>
        <w:spacing w:line="480" w:lineRule="auto"/>
        <w:jc w:val="both"/>
        <w:rPr>
          <w:ins w:id="23" w:author="Jordi Real" w:date="2020-11-02T10:15:00Z"/>
          <w:rFonts w:ascii="Times New Roman" w:hAnsi="Times New Roman" w:cs="Times New Roman"/>
          <w:b/>
          <w:sz w:val="24"/>
          <w:szCs w:val="24"/>
          <w:rPrChange w:id="24" w:author="Jordi Real" w:date="2020-11-02T10:17:00Z">
            <w:rPr>
              <w:ins w:id="25" w:author="Jordi Real" w:date="2020-11-02T10:15:00Z"/>
              <w:rFonts w:ascii="Times New Roman" w:hAnsi="Times New Roman" w:cs="Times New Roman"/>
              <w:sz w:val="24"/>
              <w:szCs w:val="24"/>
            </w:rPr>
          </w:rPrChange>
        </w:rPr>
      </w:pPr>
      <w:ins w:id="26" w:author="Jordi Real" w:date="2020-11-02T10:16:00Z">
        <w:r w:rsidRPr="007C73EE">
          <w:rPr>
            <w:rFonts w:ascii="Times New Roman" w:hAnsi="Times New Roman" w:cs="Times New Roman"/>
            <w:b/>
            <w:sz w:val="24"/>
            <w:szCs w:val="24"/>
            <w:rPrChange w:id="27" w:author="Jordi Real" w:date="2020-11-02T10:17:00Z">
              <w:rPr>
                <w:rFonts w:ascii="Times New Roman" w:hAnsi="Times New Roman" w:cs="Times New Roman"/>
                <w:sz w:val="24"/>
                <w:szCs w:val="24"/>
              </w:rPr>
            </w:rPrChange>
          </w:rPr>
          <w:lastRenderedPageBreak/>
          <w:t xml:space="preserve">Baseline characteristics of </w:t>
        </w:r>
      </w:ins>
      <w:ins w:id="28" w:author="Jordi Real" w:date="2020-11-02T10:17:00Z">
        <w:r w:rsidRPr="007C73EE">
          <w:rPr>
            <w:rFonts w:ascii="Times New Roman" w:hAnsi="Times New Roman" w:cs="Times New Roman"/>
            <w:b/>
            <w:sz w:val="24"/>
            <w:szCs w:val="24"/>
            <w:rPrChange w:id="29" w:author="Jordi Real" w:date="2020-11-02T10:17:00Z">
              <w:rPr>
                <w:rFonts w:ascii="Times New Roman" w:hAnsi="Times New Roman" w:cs="Times New Roman"/>
                <w:sz w:val="24"/>
                <w:szCs w:val="24"/>
              </w:rPr>
            </w:rPrChange>
          </w:rPr>
          <w:t>individuals developing CV</w:t>
        </w:r>
      </w:ins>
      <w:ins w:id="30" w:author="Jordi Real" w:date="2020-11-02T10:16:00Z">
        <w:r w:rsidRPr="007C73EE">
          <w:rPr>
            <w:rFonts w:ascii="Times New Roman" w:hAnsi="Times New Roman" w:cs="Times New Roman"/>
            <w:b/>
            <w:sz w:val="24"/>
            <w:szCs w:val="24"/>
            <w:rPrChange w:id="31" w:author="Jordi Real" w:date="2020-11-02T10:17:00Z">
              <w:rPr>
                <w:rFonts w:ascii="Times New Roman" w:hAnsi="Times New Roman" w:cs="Times New Roman"/>
                <w:sz w:val="24"/>
                <w:szCs w:val="24"/>
              </w:rPr>
            </w:rPrChange>
          </w:rPr>
          <w:t xml:space="preserve"> </w:t>
        </w:r>
      </w:ins>
    </w:p>
    <w:p w:rsidR="001C379A" w:rsidRPr="00EC4ABB" w:rsidRDefault="0059506E" w:rsidP="00C300F4">
      <w:pPr>
        <w:spacing w:line="480" w:lineRule="auto"/>
        <w:jc w:val="both"/>
        <w:rPr>
          <w:rFonts w:ascii="Times New Roman" w:hAnsi="Times New Roman" w:cs="Times New Roman"/>
          <w:sz w:val="24"/>
          <w:szCs w:val="24"/>
        </w:rPr>
      </w:pPr>
      <w:ins w:id="32" w:author="Jordi Real" w:date="2020-11-02T10:20:00Z">
        <w:r w:rsidRPr="00EC4ABB">
          <w:rPr>
            <w:rFonts w:ascii="Times New Roman" w:hAnsi="Times New Roman" w:cs="Times New Roman"/>
            <w:sz w:val="24"/>
            <w:szCs w:val="24"/>
          </w:rPr>
          <w:t>Baseline characteristics of subjects with incident CV events by age group</w:t>
        </w:r>
        <w:r>
          <w:rPr>
            <w:rFonts w:ascii="Times New Roman" w:hAnsi="Times New Roman" w:cs="Times New Roman"/>
            <w:sz w:val="24"/>
            <w:szCs w:val="24"/>
          </w:rPr>
          <w:t xml:space="preserve"> (</w:t>
        </w:r>
        <w:r w:rsidRPr="00412B28">
          <w:rPr>
            <w:rFonts w:ascii="Times New Roman" w:hAnsi="Times New Roman" w:cs="Times New Roman"/>
            <w:sz w:val="24"/>
            <w:szCs w:val="24"/>
            <w:highlight w:val="yellow"/>
          </w:rPr>
          <w:t>supplementary table</w:t>
        </w:r>
        <w:r>
          <w:rPr>
            <w:rFonts w:ascii="Times New Roman" w:hAnsi="Times New Roman" w:cs="Times New Roman"/>
            <w:sz w:val="24"/>
            <w:szCs w:val="24"/>
          </w:rPr>
          <w:t xml:space="preserve"> 1)</w:t>
        </w:r>
        <w:r w:rsidRPr="00EC4ABB">
          <w:rPr>
            <w:rFonts w:ascii="Times New Roman" w:hAnsi="Times New Roman" w:cs="Times New Roman"/>
            <w:sz w:val="24"/>
            <w:szCs w:val="24"/>
          </w:rPr>
          <w:t xml:space="preserve"> and </w:t>
        </w:r>
        <w:r>
          <w:rPr>
            <w:rFonts w:ascii="Times New Roman" w:hAnsi="Times New Roman" w:cs="Times New Roman"/>
            <w:sz w:val="24"/>
            <w:szCs w:val="24"/>
          </w:rPr>
          <w:t xml:space="preserve">age group and </w:t>
        </w:r>
        <w:r w:rsidRPr="00EC4ABB">
          <w:rPr>
            <w:rFonts w:ascii="Times New Roman" w:hAnsi="Times New Roman" w:cs="Times New Roman"/>
            <w:sz w:val="24"/>
            <w:szCs w:val="24"/>
          </w:rPr>
          <w:t xml:space="preserve">sex are </w:t>
        </w:r>
        <w:r w:rsidRPr="00954FF0">
          <w:rPr>
            <w:rFonts w:ascii="Times New Roman" w:hAnsi="Times New Roman" w:cs="Times New Roman"/>
            <w:sz w:val="24"/>
            <w:szCs w:val="24"/>
            <w:highlight w:val="yellow"/>
          </w:rPr>
          <w:t>shown at table 1</w:t>
        </w:r>
        <w:r w:rsidRPr="00EC4ABB">
          <w:rPr>
            <w:rFonts w:ascii="Times New Roman" w:hAnsi="Times New Roman" w:cs="Times New Roman"/>
            <w:sz w:val="24"/>
            <w:szCs w:val="24"/>
          </w:rPr>
          <w:t xml:space="preserve">. </w:t>
        </w:r>
        <w:r>
          <w:rPr>
            <w:rFonts w:ascii="Times New Roman" w:hAnsi="Times New Roman" w:cs="Times New Roman"/>
            <w:sz w:val="24"/>
            <w:szCs w:val="24"/>
          </w:rPr>
          <w:t>Overall, t</w:t>
        </w:r>
        <w:r w:rsidRPr="00EC4ABB">
          <w:rPr>
            <w:rFonts w:ascii="Times New Roman" w:hAnsi="Times New Roman" w:cs="Times New Roman"/>
            <w:sz w:val="24"/>
            <w:szCs w:val="24"/>
          </w:rPr>
          <w:t xml:space="preserve">here was a higher </w:t>
        </w:r>
        <w:r>
          <w:rPr>
            <w:rFonts w:ascii="Times New Roman" w:hAnsi="Times New Roman" w:cs="Times New Roman"/>
            <w:sz w:val="24"/>
            <w:szCs w:val="24"/>
          </w:rPr>
          <w:t>percentage of men 53.3</w:t>
        </w:r>
        <w:r w:rsidRPr="00EC4ABB">
          <w:rPr>
            <w:rFonts w:ascii="Times New Roman" w:hAnsi="Times New Roman" w:cs="Times New Roman"/>
            <w:sz w:val="24"/>
            <w:szCs w:val="24"/>
          </w:rPr>
          <w:t>%</w:t>
        </w:r>
        <w:r>
          <w:rPr>
            <w:rFonts w:ascii="Times New Roman" w:hAnsi="Times New Roman" w:cs="Times New Roman"/>
            <w:sz w:val="24"/>
            <w:szCs w:val="24"/>
          </w:rPr>
          <w:t xml:space="preserve"> (n=137341)</w:t>
        </w:r>
        <w:r w:rsidRPr="00EC4ABB">
          <w:rPr>
            <w:rFonts w:ascii="Times New Roman" w:hAnsi="Times New Roman" w:cs="Times New Roman"/>
            <w:sz w:val="24"/>
            <w:szCs w:val="24"/>
          </w:rPr>
          <w:t>, especially in MA and YO</w:t>
        </w:r>
        <w:r>
          <w:rPr>
            <w:rFonts w:ascii="Times New Roman" w:hAnsi="Times New Roman" w:cs="Times New Roman"/>
            <w:sz w:val="24"/>
            <w:szCs w:val="24"/>
          </w:rPr>
          <w:t xml:space="preserve"> (71.8% and 68.7%) </w:t>
        </w:r>
        <w:r w:rsidRPr="00EC4ABB">
          <w:rPr>
            <w:rFonts w:ascii="Times New Roman" w:hAnsi="Times New Roman" w:cs="Times New Roman"/>
            <w:sz w:val="24"/>
            <w:szCs w:val="24"/>
          </w:rPr>
          <w:t xml:space="preserve">groups, </w:t>
        </w:r>
        <w:r>
          <w:rPr>
            <w:rFonts w:ascii="Times New Roman" w:hAnsi="Times New Roman" w:cs="Times New Roman"/>
            <w:sz w:val="24"/>
            <w:szCs w:val="24"/>
          </w:rPr>
          <w:t>however,</w:t>
        </w:r>
        <w:r w:rsidRPr="00EC4ABB">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EC4ABB">
          <w:rPr>
            <w:rFonts w:ascii="Times New Roman" w:hAnsi="Times New Roman" w:cs="Times New Roman"/>
            <w:sz w:val="24"/>
            <w:szCs w:val="24"/>
          </w:rPr>
          <w:t xml:space="preserve">the oldest MVO age category </w:t>
        </w:r>
        <w:r>
          <w:rPr>
            <w:rFonts w:ascii="Times New Roman" w:hAnsi="Times New Roman" w:cs="Times New Roman"/>
            <w:sz w:val="24"/>
            <w:szCs w:val="24"/>
          </w:rPr>
          <w:t>female sex was more prevalent</w:t>
        </w:r>
        <w:r w:rsidRPr="00EC4ABB">
          <w:rPr>
            <w:rFonts w:ascii="Times New Roman" w:hAnsi="Times New Roman" w:cs="Times New Roman"/>
            <w:sz w:val="24"/>
            <w:szCs w:val="24"/>
          </w:rPr>
          <w:t xml:space="preserve"> </w:t>
        </w:r>
        <w:r>
          <w:rPr>
            <w:rFonts w:ascii="Times New Roman" w:hAnsi="Times New Roman" w:cs="Times New Roman"/>
            <w:sz w:val="24"/>
            <w:szCs w:val="24"/>
          </w:rPr>
          <w:t>(61</w:t>
        </w:r>
        <w:r w:rsidRPr="00EC4ABB">
          <w:rPr>
            <w:rFonts w:ascii="Times New Roman" w:hAnsi="Times New Roman" w:cs="Times New Roman"/>
            <w:sz w:val="24"/>
            <w:szCs w:val="24"/>
          </w:rPr>
          <w:t>%</w:t>
        </w:r>
        <w:r>
          <w:rPr>
            <w:rFonts w:ascii="Times New Roman" w:hAnsi="Times New Roman" w:cs="Times New Roman"/>
            <w:sz w:val="24"/>
            <w:szCs w:val="24"/>
          </w:rPr>
          <w:t>)</w:t>
        </w:r>
        <w:r w:rsidRPr="00EC4ABB">
          <w:rPr>
            <w:rFonts w:ascii="Times New Roman" w:hAnsi="Times New Roman" w:cs="Times New Roman"/>
            <w:sz w:val="24"/>
            <w:szCs w:val="24"/>
          </w:rPr>
          <w:t xml:space="preserve">. </w:t>
        </w:r>
      </w:ins>
      <w:commentRangeStart w:id="33"/>
      <w:r w:rsidR="00AC6123" w:rsidRPr="00EC4ABB">
        <w:rPr>
          <w:rFonts w:ascii="Times New Roman" w:hAnsi="Times New Roman" w:cs="Times New Roman"/>
          <w:sz w:val="24"/>
          <w:szCs w:val="24"/>
        </w:rPr>
        <w:t xml:space="preserve">Mean age </w:t>
      </w:r>
      <w:del w:id="34" w:author="Jordi Real" w:date="2020-11-02T09:50:00Z">
        <w:r w:rsidR="00AC6123" w:rsidRPr="00EC4ABB" w:rsidDel="00191127">
          <w:rPr>
            <w:rFonts w:ascii="Times New Roman" w:hAnsi="Times New Roman" w:cs="Times New Roman"/>
            <w:sz w:val="24"/>
            <w:szCs w:val="24"/>
          </w:rPr>
          <w:delText xml:space="preserve">± SD </w:delText>
        </w:r>
      </w:del>
      <w:r w:rsidR="00362AFB" w:rsidRPr="00EC4ABB">
        <w:rPr>
          <w:rFonts w:ascii="Times New Roman" w:hAnsi="Times New Roman" w:cs="Times New Roman"/>
          <w:sz w:val="24"/>
          <w:szCs w:val="24"/>
        </w:rPr>
        <w:t xml:space="preserve">of first cardiovascular event was </w:t>
      </w:r>
      <w:r w:rsidR="00C300F4">
        <w:rPr>
          <w:rFonts w:ascii="Times New Roman" w:hAnsi="Times New Roman" w:cs="Times New Roman"/>
          <w:sz w:val="24"/>
          <w:szCs w:val="24"/>
        </w:rPr>
        <w:t>69</w:t>
      </w:r>
      <w:r w:rsidR="00C300F4" w:rsidRPr="00C300F4">
        <w:rPr>
          <w:rFonts w:ascii="Times New Roman" w:hAnsi="Times New Roman" w:cs="Times New Roman"/>
          <w:sz w:val="24"/>
          <w:szCs w:val="24"/>
        </w:rPr>
        <w:t>.</w:t>
      </w:r>
      <w:r w:rsidR="00C300F4">
        <w:rPr>
          <w:rFonts w:ascii="Times New Roman" w:hAnsi="Times New Roman" w:cs="Times New Roman"/>
          <w:sz w:val="24"/>
          <w:szCs w:val="24"/>
        </w:rPr>
        <w:t>1</w:t>
      </w:r>
      <w:r w:rsidR="00C300F4" w:rsidRPr="00C300F4">
        <w:rPr>
          <w:rFonts w:ascii="Times New Roman" w:hAnsi="Times New Roman" w:cs="Times New Roman"/>
          <w:sz w:val="24"/>
          <w:szCs w:val="24"/>
        </w:rPr>
        <w:t xml:space="preserve"> </w:t>
      </w:r>
      <w:ins w:id="35" w:author="Jordi Real" w:date="2020-11-02T09:50:00Z">
        <w:r w:rsidR="00191127">
          <w:rPr>
            <w:rFonts w:ascii="Times New Roman" w:hAnsi="Times New Roman" w:cs="Times New Roman"/>
            <w:sz w:val="24"/>
            <w:szCs w:val="24"/>
          </w:rPr>
          <w:t>(SD=</w:t>
        </w:r>
      </w:ins>
      <w:del w:id="36" w:author="Jordi Real" w:date="2020-11-02T09:50:00Z">
        <w:r w:rsidR="00C300F4" w:rsidRPr="00EC4ABB" w:rsidDel="00191127">
          <w:rPr>
            <w:rFonts w:ascii="Times New Roman" w:hAnsi="Times New Roman" w:cs="Times New Roman"/>
            <w:sz w:val="24"/>
            <w:szCs w:val="24"/>
          </w:rPr>
          <w:delText>±</w:delText>
        </w:r>
      </w:del>
      <w:r w:rsidR="00C300F4">
        <w:rPr>
          <w:rFonts w:ascii="Times New Roman" w:hAnsi="Times New Roman" w:cs="Times New Roman"/>
          <w:sz w:val="24"/>
          <w:szCs w:val="24"/>
        </w:rPr>
        <w:t xml:space="preserve"> 13.8</w:t>
      </w:r>
      <w:ins w:id="37" w:author="Jordi Real" w:date="2020-11-02T09:50:00Z">
        <w:r w:rsidR="00191127">
          <w:rPr>
            <w:rFonts w:ascii="Times New Roman" w:hAnsi="Times New Roman" w:cs="Times New Roman"/>
            <w:sz w:val="24"/>
            <w:szCs w:val="24"/>
          </w:rPr>
          <w:t>)</w:t>
        </w:r>
      </w:ins>
      <w:r w:rsidR="00C300F4">
        <w:rPr>
          <w:rFonts w:ascii="Times New Roman" w:hAnsi="Times New Roman" w:cs="Times New Roman"/>
          <w:sz w:val="24"/>
          <w:szCs w:val="24"/>
        </w:rPr>
        <w:t xml:space="preserve"> </w:t>
      </w:r>
      <w:r w:rsidR="00362AFB" w:rsidRPr="00EC4ABB">
        <w:rPr>
          <w:rFonts w:ascii="Times New Roman" w:hAnsi="Times New Roman" w:cs="Times New Roman"/>
          <w:sz w:val="24"/>
          <w:szCs w:val="24"/>
        </w:rPr>
        <w:t>years, and was higher in women (</w:t>
      </w:r>
      <w:r w:rsidR="00C300F4">
        <w:rPr>
          <w:rFonts w:ascii="Times New Roman" w:hAnsi="Times New Roman" w:cs="Times New Roman"/>
          <w:sz w:val="24"/>
          <w:szCs w:val="24"/>
        </w:rPr>
        <w:t>72.7</w:t>
      </w:r>
      <w:r w:rsidR="00B06A82">
        <w:rPr>
          <w:rFonts w:ascii="Times New Roman" w:hAnsi="Times New Roman" w:cs="Times New Roman"/>
          <w:sz w:val="24"/>
          <w:szCs w:val="24"/>
        </w:rPr>
        <w:t xml:space="preserve"> </w:t>
      </w:r>
      <w:r w:rsidR="00B06A82" w:rsidRPr="00EC4ABB">
        <w:rPr>
          <w:rFonts w:ascii="Times New Roman" w:hAnsi="Times New Roman" w:cs="Times New Roman"/>
          <w:sz w:val="24"/>
          <w:szCs w:val="24"/>
        </w:rPr>
        <w:t>±</w:t>
      </w:r>
      <w:r w:rsidR="00C300F4">
        <w:rPr>
          <w:rFonts w:ascii="Times New Roman" w:hAnsi="Times New Roman" w:cs="Times New Roman"/>
          <w:sz w:val="24"/>
          <w:szCs w:val="24"/>
        </w:rPr>
        <w:t xml:space="preserve"> 13.2</w:t>
      </w:r>
      <w:r w:rsidR="00362AFB" w:rsidRPr="00EC4ABB">
        <w:rPr>
          <w:rFonts w:ascii="Times New Roman" w:hAnsi="Times New Roman" w:cs="Times New Roman"/>
          <w:sz w:val="24"/>
          <w:szCs w:val="24"/>
        </w:rPr>
        <w:t>) than in men (</w:t>
      </w:r>
      <w:r w:rsidR="00C300F4" w:rsidRPr="00C300F4">
        <w:rPr>
          <w:rFonts w:ascii="Times New Roman" w:hAnsi="Times New Roman" w:cs="Times New Roman"/>
          <w:sz w:val="24"/>
          <w:szCs w:val="24"/>
        </w:rPr>
        <w:t xml:space="preserve">65.9 </w:t>
      </w:r>
      <w:r w:rsidR="00C300F4" w:rsidRPr="00EC4ABB">
        <w:rPr>
          <w:rFonts w:ascii="Times New Roman" w:hAnsi="Times New Roman" w:cs="Times New Roman"/>
          <w:sz w:val="24"/>
          <w:szCs w:val="24"/>
        </w:rPr>
        <w:t>±</w:t>
      </w:r>
      <w:r w:rsidR="00C300F4">
        <w:rPr>
          <w:rFonts w:ascii="Times New Roman" w:hAnsi="Times New Roman" w:cs="Times New Roman"/>
          <w:sz w:val="24"/>
          <w:szCs w:val="24"/>
        </w:rPr>
        <w:t xml:space="preserve"> 13.4</w:t>
      </w:r>
      <w:r w:rsidR="00362AFB" w:rsidRPr="00EC4ABB">
        <w:rPr>
          <w:rFonts w:ascii="Times New Roman" w:hAnsi="Times New Roman" w:cs="Times New Roman"/>
          <w:sz w:val="24"/>
          <w:szCs w:val="24"/>
        </w:rPr>
        <w:t>)</w:t>
      </w:r>
      <w:commentRangeEnd w:id="33"/>
      <w:r w:rsidR="00191127">
        <w:rPr>
          <w:rStyle w:val="Refdecomentario"/>
        </w:rPr>
        <w:commentReference w:id="33"/>
      </w:r>
      <w:r w:rsidR="00362AFB" w:rsidRPr="00EC4ABB">
        <w:rPr>
          <w:rFonts w:ascii="Times New Roman" w:hAnsi="Times New Roman" w:cs="Times New Roman"/>
          <w:sz w:val="24"/>
          <w:szCs w:val="24"/>
        </w:rPr>
        <w:t>.</w:t>
      </w:r>
      <w:del w:id="38" w:author="Jordi Real" w:date="2020-11-02T09:58:00Z">
        <w:r w:rsidR="00362AFB" w:rsidRPr="00EC4ABB" w:rsidDel="00D812EF">
          <w:rPr>
            <w:rFonts w:ascii="Times New Roman" w:hAnsi="Times New Roman" w:cs="Times New Roman"/>
            <w:sz w:val="24"/>
            <w:szCs w:val="24"/>
          </w:rPr>
          <w:delText xml:space="preserve"> </w:delText>
        </w:r>
        <w:r w:rsidR="00F424FB" w:rsidRPr="00EC4ABB" w:rsidDel="00D812EF">
          <w:rPr>
            <w:rFonts w:ascii="Times New Roman" w:hAnsi="Times New Roman" w:cs="Times New Roman"/>
            <w:sz w:val="24"/>
            <w:szCs w:val="24"/>
          </w:rPr>
          <w:delText>As expected</w:delText>
        </w:r>
      </w:del>
      <w:r w:rsidR="00F424FB" w:rsidRPr="00EC4ABB">
        <w:rPr>
          <w:rFonts w:ascii="Times New Roman" w:hAnsi="Times New Roman" w:cs="Times New Roman"/>
          <w:sz w:val="24"/>
          <w:szCs w:val="24"/>
        </w:rPr>
        <w:t xml:space="preserve">, </w:t>
      </w:r>
      <w:del w:id="39" w:author="Jordi Real" w:date="2020-11-02T09:58:00Z">
        <w:r w:rsidR="00BE58D6" w:rsidDel="00D812EF">
          <w:rPr>
            <w:rFonts w:ascii="Times New Roman" w:hAnsi="Times New Roman" w:cs="Times New Roman"/>
            <w:sz w:val="24"/>
            <w:szCs w:val="24"/>
          </w:rPr>
          <w:delText>t</w:delText>
        </w:r>
      </w:del>
      <w:ins w:id="40" w:author="Jordi Real" w:date="2020-11-02T09:58:00Z">
        <w:r w:rsidR="00D812EF">
          <w:rPr>
            <w:rFonts w:ascii="Times New Roman" w:hAnsi="Times New Roman" w:cs="Times New Roman"/>
            <w:sz w:val="24"/>
            <w:szCs w:val="24"/>
          </w:rPr>
          <w:t>T</w:t>
        </w:r>
      </w:ins>
      <w:r w:rsidR="00BE58D6">
        <w:rPr>
          <w:rFonts w:ascii="Times New Roman" w:hAnsi="Times New Roman" w:cs="Times New Roman"/>
          <w:sz w:val="24"/>
          <w:szCs w:val="24"/>
        </w:rPr>
        <w:t>he number</w:t>
      </w:r>
      <w:r w:rsidR="00CD6C72">
        <w:rPr>
          <w:rFonts w:ascii="Times New Roman" w:hAnsi="Times New Roman" w:cs="Times New Roman"/>
          <w:sz w:val="24"/>
          <w:szCs w:val="24"/>
        </w:rPr>
        <w:t xml:space="preserve"> </w:t>
      </w:r>
      <w:ins w:id="41" w:author="Jordi Real" w:date="2020-11-02T10:03:00Z">
        <w:r w:rsidR="00D812EF">
          <w:rPr>
            <w:rFonts w:ascii="Times New Roman" w:hAnsi="Times New Roman" w:cs="Times New Roman"/>
            <w:sz w:val="24"/>
            <w:szCs w:val="24"/>
          </w:rPr>
          <w:t xml:space="preserve">and </w:t>
        </w:r>
      </w:ins>
      <w:ins w:id="42" w:author="Jordi Real" w:date="2020-11-02T10:04:00Z">
        <w:r w:rsidR="00D812EF">
          <w:rPr>
            <w:rFonts w:ascii="Times New Roman" w:hAnsi="Times New Roman" w:cs="Times New Roman"/>
            <w:sz w:val="24"/>
            <w:szCs w:val="24"/>
          </w:rPr>
          <w:t xml:space="preserve">proportion </w:t>
        </w:r>
      </w:ins>
      <w:r w:rsidR="00CD6C72">
        <w:rPr>
          <w:rFonts w:ascii="Times New Roman" w:hAnsi="Times New Roman" w:cs="Times New Roman"/>
          <w:sz w:val="24"/>
          <w:szCs w:val="24"/>
        </w:rPr>
        <w:t xml:space="preserve">of </w:t>
      </w:r>
      <w:r w:rsidR="002F0EF2">
        <w:rPr>
          <w:rFonts w:ascii="Times New Roman" w:hAnsi="Times New Roman" w:cs="Times New Roman"/>
          <w:sz w:val="24"/>
          <w:szCs w:val="24"/>
        </w:rPr>
        <w:t xml:space="preserve">CV events </w:t>
      </w:r>
      <w:r w:rsidR="00DF1ADA">
        <w:rPr>
          <w:rFonts w:ascii="Times New Roman" w:hAnsi="Times New Roman" w:cs="Times New Roman"/>
          <w:sz w:val="24"/>
          <w:szCs w:val="24"/>
        </w:rPr>
        <w:t>was</w:t>
      </w:r>
      <w:r w:rsidR="00100C1C">
        <w:rPr>
          <w:rFonts w:ascii="Times New Roman" w:hAnsi="Times New Roman" w:cs="Times New Roman"/>
          <w:sz w:val="24"/>
          <w:szCs w:val="24"/>
        </w:rPr>
        <w:t xml:space="preserve"> </w:t>
      </w:r>
      <w:r w:rsidR="00E207A8">
        <w:rPr>
          <w:rFonts w:ascii="Times New Roman" w:hAnsi="Times New Roman" w:cs="Times New Roman"/>
          <w:sz w:val="24"/>
          <w:szCs w:val="24"/>
        </w:rPr>
        <w:t>lowest at young age and highest</w:t>
      </w:r>
      <w:r w:rsidR="002F0EF2">
        <w:rPr>
          <w:rFonts w:ascii="Times New Roman" w:hAnsi="Times New Roman" w:cs="Times New Roman"/>
          <w:sz w:val="24"/>
          <w:szCs w:val="24"/>
        </w:rPr>
        <w:t xml:space="preserve"> </w:t>
      </w:r>
      <w:r w:rsidR="00E207A8">
        <w:rPr>
          <w:rFonts w:ascii="Times New Roman" w:hAnsi="Times New Roman" w:cs="Times New Roman"/>
          <w:sz w:val="24"/>
          <w:szCs w:val="24"/>
        </w:rPr>
        <w:t>in the oldest age group</w:t>
      </w:r>
      <w:r w:rsidR="002F0EF2">
        <w:rPr>
          <w:rFonts w:ascii="Times New Roman" w:hAnsi="Times New Roman" w:cs="Times New Roman"/>
          <w:sz w:val="24"/>
          <w:szCs w:val="24"/>
        </w:rPr>
        <w:t xml:space="preserve">. </w:t>
      </w:r>
      <w:commentRangeStart w:id="43"/>
      <w:r w:rsidR="002F0EF2">
        <w:rPr>
          <w:rFonts w:ascii="Times New Roman" w:hAnsi="Times New Roman" w:cs="Times New Roman"/>
          <w:sz w:val="24"/>
          <w:szCs w:val="24"/>
        </w:rPr>
        <w:t>H</w:t>
      </w:r>
      <w:r w:rsidR="00E207A8">
        <w:rPr>
          <w:rFonts w:ascii="Times New Roman" w:hAnsi="Times New Roman" w:cs="Times New Roman"/>
          <w:sz w:val="24"/>
          <w:szCs w:val="24"/>
        </w:rPr>
        <w:t>ow</w:t>
      </w:r>
      <w:r w:rsidR="00100C1C">
        <w:rPr>
          <w:rFonts w:ascii="Times New Roman" w:hAnsi="Times New Roman" w:cs="Times New Roman"/>
          <w:sz w:val="24"/>
          <w:szCs w:val="24"/>
        </w:rPr>
        <w:t>ever, while in men there were a</w:t>
      </w:r>
      <w:r w:rsidR="00E207A8">
        <w:rPr>
          <w:rFonts w:ascii="Times New Roman" w:hAnsi="Times New Roman" w:cs="Times New Roman"/>
          <w:sz w:val="24"/>
          <w:szCs w:val="24"/>
        </w:rPr>
        <w:t xml:space="preserve"> steady increase</w:t>
      </w:r>
      <w:r w:rsidR="002F0EF2">
        <w:rPr>
          <w:rFonts w:ascii="Times New Roman" w:hAnsi="Times New Roman" w:cs="Times New Roman"/>
          <w:sz w:val="24"/>
          <w:szCs w:val="24"/>
        </w:rPr>
        <w:t xml:space="preserve"> in </w:t>
      </w:r>
      <w:r w:rsidR="00DF1ADA">
        <w:rPr>
          <w:rFonts w:ascii="Times New Roman" w:hAnsi="Times New Roman" w:cs="Times New Roman"/>
          <w:sz w:val="24"/>
          <w:szCs w:val="24"/>
        </w:rPr>
        <w:t xml:space="preserve">number of </w:t>
      </w:r>
      <w:r w:rsidR="002F0EF2">
        <w:rPr>
          <w:rFonts w:ascii="Times New Roman" w:hAnsi="Times New Roman" w:cs="Times New Roman"/>
          <w:sz w:val="24"/>
          <w:szCs w:val="24"/>
        </w:rPr>
        <w:t>events</w:t>
      </w:r>
      <w:r w:rsidR="00E207A8">
        <w:rPr>
          <w:rFonts w:ascii="Times New Roman" w:hAnsi="Times New Roman" w:cs="Times New Roman"/>
          <w:sz w:val="24"/>
          <w:szCs w:val="24"/>
        </w:rPr>
        <w:t xml:space="preserve"> </w:t>
      </w:r>
      <w:r w:rsidR="00F554DE">
        <w:rPr>
          <w:rFonts w:ascii="Times New Roman" w:hAnsi="Times New Roman" w:cs="Times New Roman"/>
          <w:sz w:val="24"/>
          <w:szCs w:val="24"/>
        </w:rPr>
        <w:t>(</w:t>
      </w:r>
      <w:r w:rsidR="00C300F4">
        <w:rPr>
          <w:rFonts w:ascii="Times New Roman" w:hAnsi="Times New Roman" w:cs="Times New Roman"/>
          <w:sz w:val="24"/>
          <w:szCs w:val="24"/>
        </w:rPr>
        <w:t xml:space="preserve">EA </w:t>
      </w:r>
      <w:r w:rsidR="00C300F4" w:rsidRPr="00C300F4">
        <w:rPr>
          <w:rFonts w:ascii="Times New Roman" w:hAnsi="Times New Roman" w:cs="Times New Roman"/>
          <w:sz w:val="24"/>
          <w:szCs w:val="24"/>
        </w:rPr>
        <w:t xml:space="preserve">29066 </w:t>
      </w:r>
      <w:r w:rsidR="00C300F4">
        <w:rPr>
          <w:rFonts w:ascii="Times New Roman" w:hAnsi="Times New Roman" w:cs="Times New Roman"/>
          <w:sz w:val="24"/>
          <w:szCs w:val="24"/>
        </w:rPr>
        <w:t>[</w:t>
      </w:r>
      <w:r w:rsidR="00C300F4" w:rsidRPr="00C300F4">
        <w:rPr>
          <w:rFonts w:ascii="Times New Roman" w:hAnsi="Times New Roman" w:cs="Times New Roman"/>
          <w:sz w:val="24"/>
          <w:szCs w:val="24"/>
        </w:rPr>
        <w:t>21.16%</w:t>
      </w:r>
      <w:r w:rsidR="00C300F4">
        <w:rPr>
          <w:rFonts w:ascii="Times New Roman" w:hAnsi="Times New Roman" w:cs="Times New Roman"/>
          <w:sz w:val="24"/>
          <w:szCs w:val="24"/>
        </w:rPr>
        <w:t>]; MA 31897 [</w:t>
      </w:r>
      <w:r w:rsidR="00C300F4" w:rsidRPr="00C300F4">
        <w:rPr>
          <w:rFonts w:ascii="Times New Roman" w:hAnsi="Times New Roman" w:cs="Times New Roman"/>
          <w:sz w:val="24"/>
          <w:szCs w:val="24"/>
        </w:rPr>
        <w:t>23.22%</w:t>
      </w:r>
      <w:r w:rsidR="00C300F4">
        <w:rPr>
          <w:rFonts w:ascii="Times New Roman" w:hAnsi="Times New Roman" w:cs="Times New Roman"/>
          <w:sz w:val="24"/>
          <w:szCs w:val="24"/>
        </w:rPr>
        <w:t>];</w:t>
      </w:r>
      <w:r w:rsidR="00C300F4" w:rsidRPr="00C300F4">
        <w:rPr>
          <w:rFonts w:ascii="Times New Roman" w:hAnsi="Times New Roman" w:cs="Times New Roman"/>
          <w:sz w:val="24"/>
          <w:szCs w:val="24"/>
        </w:rPr>
        <w:t xml:space="preserve"> </w:t>
      </w:r>
      <w:r w:rsidR="00C300F4">
        <w:rPr>
          <w:rFonts w:ascii="Times New Roman" w:hAnsi="Times New Roman" w:cs="Times New Roman"/>
          <w:sz w:val="24"/>
          <w:szCs w:val="24"/>
        </w:rPr>
        <w:t xml:space="preserve">YO 34914 [25.43%]; MVO </w:t>
      </w:r>
      <w:r w:rsidR="00C300F4" w:rsidRPr="00C300F4">
        <w:rPr>
          <w:rFonts w:ascii="Times New Roman" w:hAnsi="Times New Roman" w:cs="Times New Roman"/>
          <w:sz w:val="24"/>
          <w:szCs w:val="24"/>
        </w:rPr>
        <w:t xml:space="preserve">39710 </w:t>
      </w:r>
      <w:r w:rsidR="00C300F4">
        <w:rPr>
          <w:rFonts w:ascii="Times New Roman" w:hAnsi="Times New Roman" w:cs="Times New Roman"/>
          <w:sz w:val="24"/>
          <w:szCs w:val="24"/>
        </w:rPr>
        <w:t>[</w:t>
      </w:r>
      <w:r w:rsidR="00C300F4" w:rsidRPr="00C300F4">
        <w:rPr>
          <w:rFonts w:ascii="Times New Roman" w:hAnsi="Times New Roman" w:cs="Times New Roman"/>
          <w:sz w:val="24"/>
          <w:szCs w:val="24"/>
        </w:rPr>
        <w:t>28.91%</w:t>
      </w:r>
      <w:r w:rsidR="00C300F4">
        <w:rPr>
          <w:rFonts w:ascii="Times New Roman" w:hAnsi="Times New Roman" w:cs="Times New Roman"/>
          <w:sz w:val="24"/>
          <w:szCs w:val="24"/>
        </w:rPr>
        <w:t>])</w:t>
      </w:r>
      <w:r w:rsidR="002F0EF2">
        <w:rPr>
          <w:rFonts w:ascii="Times New Roman" w:hAnsi="Times New Roman" w:cs="Times New Roman"/>
          <w:sz w:val="24"/>
          <w:szCs w:val="24"/>
        </w:rPr>
        <w:t xml:space="preserve">, in women, this number was particularly high in </w:t>
      </w:r>
      <w:r w:rsidR="00DF1ADA">
        <w:rPr>
          <w:rFonts w:ascii="Times New Roman" w:hAnsi="Times New Roman" w:cs="Times New Roman"/>
          <w:sz w:val="24"/>
          <w:szCs w:val="24"/>
        </w:rPr>
        <w:t>the oldest MVO (</w:t>
      </w:r>
      <w:r w:rsidR="001E2A41" w:rsidRPr="001E2A41">
        <w:rPr>
          <w:rFonts w:ascii="Times New Roman" w:hAnsi="Times New Roman" w:cs="Times New Roman"/>
          <w:sz w:val="24"/>
          <w:szCs w:val="24"/>
        </w:rPr>
        <w:t>62118</w:t>
      </w:r>
      <w:r w:rsidR="00DF1ADA">
        <w:rPr>
          <w:rFonts w:ascii="Times New Roman" w:hAnsi="Times New Roman" w:cs="Times New Roman"/>
          <w:sz w:val="24"/>
          <w:szCs w:val="24"/>
        </w:rPr>
        <w:t>, representing 51</w:t>
      </w:r>
      <w:r w:rsidR="001E2A41">
        <w:rPr>
          <w:rFonts w:ascii="Times New Roman" w:hAnsi="Times New Roman" w:cs="Times New Roman"/>
          <w:sz w:val="24"/>
          <w:szCs w:val="24"/>
        </w:rPr>
        <w:t>.5</w:t>
      </w:r>
      <w:r w:rsidR="007D750B">
        <w:rPr>
          <w:rFonts w:ascii="Times New Roman" w:hAnsi="Times New Roman" w:cs="Times New Roman"/>
          <w:sz w:val="24"/>
          <w:szCs w:val="24"/>
        </w:rPr>
        <w:t>% of their total first events)</w:t>
      </w:r>
      <w:r w:rsidR="00DF1ADA">
        <w:rPr>
          <w:rFonts w:ascii="Times New Roman" w:hAnsi="Times New Roman" w:cs="Times New Roman"/>
          <w:sz w:val="24"/>
          <w:szCs w:val="24"/>
        </w:rPr>
        <w:t xml:space="preserve"> and EA</w:t>
      </w:r>
      <w:r w:rsidR="002F0EF2">
        <w:rPr>
          <w:rFonts w:ascii="Times New Roman" w:hAnsi="Times New Roman" w:cs="Times New Roman"/>
          <w:sz w:val="24"/>
          <w:szCs w:val="24"/>
        </w:rPr>
        <w:t xml:space="preserve"> </w:t>
      </w:r>
      <w:r w:rsidR="00100C1C">
        <w:rPr>
          <w:rFonts w:ascii="Times New Roman" w:hAnsi="Times New Roman" w:cs="Times New Roman"/>
          <w:sz w:val="24"/>
          <w:szCs w:val="24"/>
        </w:rPr>
        <w:t xml:space="preserve">group </w:t>
      </w:r>
      <w:r w:rsidR="002F0EF2">
        <w:rPr>
          <w:rFonts w:ascii="Times New Roman" w:hAnsi="Times New Roman" w:cs="Times New Roman"/>
          <w:sz w:val="24"/>
          <w:szCs w:val="24"/>
        </w:rPr>
        <w:t>(</w:t>
      </w:r>
      <w:r w:rsidR="001E2A41" w:rsidRPr="001E2A41">
        <w:rPr>
          <w:rFonts w:ascii="Times New Roman" w:hAnsi="Times New Roman" w:cs="Times New Roman"/>
          <w:sz w:val="24"/>
          <w:szCs w:val="24"/>
        </w:rPr>
        <w:t>28727</w:t>
      </w:r>
      <w:r w:rsidR="001E2A41">
        <w:rPr>
          <w:rFonts w:ascii="Times New Roman" w:hAnsi="Times New Roman" w:cs="Times New Roman"/>
          <w:sz w:val="24"/>
          <w:szCs w:val="24"/>
        </w:rPr>
        <w:t xml:space="preserve"> </w:t>
      </w:r>
      <w:r w:rsidR="00DF1ADA">
        <w:rPr>
          <w:rFonts w:ascii="Times New Roman" w:hAnsi="Times New Roman" w:cs="Times New Roman"/>
          <w:sz w:val="24"/>
          <w:szCs w:val="24"/>
        </w:rPr>
        <w:t>[</w:t>
      </w:r>
      <w:r w:rsidR="001E2A41">
        <w:rPr>
          <w:rFonts w:ascii="Times New Roman" w:hAnsi="Times New Roman" w:cs="Times New Roman"/>
          <w:sz w:val="24"/>
          <w:szCs w:val="24"/>
        </w:rPr>
        <w:t>23</w:t>
      </w:r>
      <w:r w:rsidR="002F0EF2" w:rsidRPr="00EC4ABB">
        <w:rPr>
          <w:rFonts w:ascii="Times New Roman" w:hAnsi="Times New Roman" w:cs="Times New Roman"/>
          <w:sz w:val="24"/>
          <w:szCs w:val="24"/>
        </w:rPr>
        <w:t>.</w:t>
      </w:r>
      <w:r w:rsidR="001E2A41">
        <w:rPr>
          <w:rFonts w:ascii="Times New Roman" w:hAnsi="Times New Roman" w:cs="Times New Roman"/>
          <w:sz w:val="24"/>
          <w:szCs w:val="24"/>
        </w:rPr>
        <w:t>8</w:t>
      </w:r>
      <w:r w:rsidR="002F0EF2">
        <w:rPr>
          <w:rFonts w:ascii="Times New Roman" w:hAnsi="Times New Roman" w:cs="Times New Roman"/>
          <w:sz w:val="24"/>
          <w:szCs w:val="24"/>
        </w:rPr>
        <w:t>%</w:t>
      </w:r>
      <w:r w:rsidR="00DF1ADA">
        <w:rPr>
          <w:rFonts w:ascii="Times New Roman" w:hAnsi="Times New Roman" w:cs="Times New Roman"/>
          <w:sz w:val="24"/>
          <w:szCs w:val="24"/>
        </w:rPr>
        <w:t>])</w:t>
      </w:r>
      <w:r w:rsidR="007D750B">
        <w:rPr>
          <w:rFonts w:ascii="Times New Roman" w:hAnsi="Times New Roman" w:cs="Times New Roman"/>
          <w:sz w:val="24"/>
          <w:szCs w:val="24"/>
        </w:rPr>
        <w:t>,</w:t>
      </w:r>
      <w:r w:rsidR="00DF1ADA">
        <w:rPr>
          <w:rFonts w:ascii="Times New Roman" w:hAnsi="Times New Roman" w:cs="Times New Roman"/>
          <w:sz w:val="24"/>
          <w:szCs w:val="24"/>
        </w:rPr>
        <w:t xml:space="preserve"> compared with MA</w:t>
      </w:r>
      <w:r w:rsidR="00100C1C">
        <w:rPr>
          <w:rFonts w:ascii="Times New Roman" w:hAnsi="Times New Roman" w:cs="Times New Roman"/>
          <w:sz w:val="24"/>
          <w:szCs w:val="24"/>
        </w:rPr>
        <w:t xml:space="preserve"> and</w:t>
      </w:r>
      <w:r w:rsidR="00100C1C" w:rsidRPr="00EC4ABB">
        <w:rPr>
          <w:rFonts w:ascii="Times New Roman" w:hAnsi="Times New Roman" w:cs="Times New Roman"/>
          <w:sz w:val="24"/>
          <w:szCs w:val="24"/>
        </w:rPr>
        <w:t xml:space="preserve"> YO</w:t>
      </w:r>
      <w:r w:rsidR="00100C1C">
        <w:rPr>
          <w:rFonts w:ascii="Times New Roman" w:hAnsi="Times New Roman" w:cs="Times New Roman"/>
          <w:sz w:val="24"/>
          <w:szCs w:val="24"/>
        </w:rPr>
        <w:t xml:space="preserve"> (</w:t>
      </w:r>
      <w:r w:rsidR="001E2A41" w:rsidRPr="001E2A41">
        <w:rPr>
          <w:rFonts w:ascii="Times New Roman" w:hAnsi="Times New Roman" w:cs="Times New Roman"/>
          <w:sz w:val="24"/>
          <w:szCs w:val="24"/>
        </w:rPr>
        <w:t xml:space="preserve">12547 </w:t>
      </w:r>
      <w:r w:rsidR="00DF1ADA">
        <w:rPr>
          <w:rFonts w:ascii="Times New Roman" w:hAnsi="Times New Roman" w:cs="Times New Roman"/>
          <w:sz w:val="24"/>
          <w:szCs w:val="24"/>
        </w:rPr>
        <w:t>[</w:t>
      </w:r>
      <w:r w:rsidR="002F0EF2">
        <w:rPr>
          <w:rFonts w:ascii="Times New Roman" w:hAnsi="Times New Roman" w:cs="Times New Roman"/>
          <w:sz w:val="24"/>
          <w:szCs w:val="24"/>
        </w:rPr>
        <w:t>10.</w:t>
      </w:r>
      <w:r w:rsidR="001E2A41">
        <w:rPr>
          <w:rFonts w:ascii="Times New Roman" w:hAnsi="Times New Roman" w:cs="Times New Roman"/>
          <w:sz w:val="24"/>
          <w:szCs w:val="24"/>
        </w:rPr>
        <w:t>4</w:t>
      </w:r>
      <w:r w:rsidR="002F0EF2">
        <w:rPr>
          <w:rFonts w:ascii="Times New Roman" w:hAnsi="Times New Roman" w:cs="Times New Roman"/>
          <w:sz w:val="24"/>
          <w:szCs w:val="24"/>
        </w:rPr>
        <w:t>%</w:t>
      </w:r>
      <w:r w:rsidR="00DF1ADA">
        <w:rPr>
          <w:rFonts w:ascii="Times New Roman" w:hAnsi="Times New Roman" w:cs="Times New Roman"/>
          <w:sz w:val="24"/>
          <w:szCs w:val="24"/>
        </w:rPr>
        <w:t>]</w:t>
      </w:r>
      <w:r w:rsidR="002F0EF2">
        <w:rPr>
          <w:rFonts w:ascii="Times New Roman" w:hAnsi="Times New Roman" w:cs="Times New Roman"/>
          <w:sz w:val="24"/>
          <w:szCs w:val="24"/>
        </w:rPr>
        <w:t xml:space="preserve">; and </w:t>
      </w:r>
      <w:r w:rsidR="001E2A41" w:rsidRPr="001E2A41">
        <w:rPr>
          <w:rFonts w:ascii="Times New Roman" w:hAnsi="Times New Roman" w:cs="Times New Roman"/>
          <w:sz w:val="24"/>
          <w:szCs w:val="24"/>
        </w:rPr>
        <w:t xml:space="preserve">15884 </w:t>
      </w:r>
      <w:r w:rsidR="00DF1ADA">
        <w:rPr>
          <w:rFonts w:ascii="Times New Roman" w:hAnsi="Times New Roman" w:cs="Times New Roman"/>
          <w:sz w:val="24"/>
          <w:szCs w:val="24"/>
        </w:rPr>
        <w:t>[</w:t>
      </w:r>
      <w:r w:rsidR="002F0EF2">
        <w:rPr>
          <w:rFonts w:ascii="Times New Roman" w:hAnsi="Times New Roman" w:cs="Times New Roman"/>
          <w:sz w:val="24"/>
          <w:szCs w:val="24"/>
        </w:rPr>
        <w:t>13</w:t>
      </w:r>
      <w:r w:rsidR="001E2A41">
        <w:rPr>
          <w:rFonts w:ascii="Times New Roman" w:hAnsi="Times New Roman" w:cs="Times New Roman"/>
          <w:sz w:val="24"/>
          <w:szCs w:val="24"/>
        </w:rPr>
        <w:t>.2</w:t>
      </w:r>
      <w:r w:rsidR="002F0EF2" w:rsidRPr="00EC4ABB">
        <w:rPr>
          <w:rFonts w:ascii="Times New Roman" w:hAnsi="Times New Roman" w:cs="Times New Roman"/>
          <w:sz w:val="24"/>
          <w:szCs w:val="24"/>
        </w:rPr>
        <w:t>%</w:t>
      </w:r>
      <w:r w:rsidR="00DF1ADA">
        <w:rPr>
          <w:rFonts w:ascii="Times New Roman" w:hAnsi="Times New Roman" w:cs="Times New Roman"/>
          <w:sz w:val="24"/>
          <w:szCs w:val="24"/>
        </w:rPr>
        <w:t>]</w:t>
      </w:r>
      <w:r w:rsidR="00100C1C">
        <w:rPr>
          <w:rFonts w:ascii="Times New Roman" w:hAnsi="Times New Roman" w:cs="Times New Roman"/>
          <w:sz w:val="24"/>
          <w:szCs w:val="24"/>
        </w:rPr>
        <w:t>, respectively)</w:t>
      </w:r>
      <w:r w:rsidR="00DF1ADA">
        <w:rPr>
          <w:rFonts w:ascii="Times New Roman" w:hAnsi="Times New Roman" w:cs="Times New Roman"/>
          <w:sz w:val="24"/>
          <w:szCs w:val="24"/>
        </w:rPr>
        <w:t xml:space="preserve"> (</w:t>
      </w:r>
      <w:r w:rsidR="00DF1ADA" w:rsidRPr="00412B28">
        <w:rPr>
          <w:rFonts w:ascii="Times New Roman" w:hAnsi="Times New Roman" w:cs="Times New Roman"/>
          <w:sz w:val="24"/>
          <w:szCs w:val="24"/>
          <w:highlight w:val="yellow"/>
        </w:rPr>
        <w:t>supplementary table</w:t>
      </w:r>
      <w:r w:rsidR="00A25368">
        <w:rPr>
          <w:rFonts w:ascii="Times New Roman" w:hAnsi="Times New Roman" w:cs="Times New Roman"/>
          <w:sz w:val="24"/>
          <w:szCs w:val="24"/>
        </w:rPr>
        <w:t xml:space="preserve"> 1</w:t>
      </w:r>
      <w:r w:rsidR="001E2A41">
        <w:rPr>
          <w:rFonts w:ascii="Times New Roman" w:hAnsi="Times New Roman" w:cs="Times New Roman"/>
          <w:sz w:val="24"/>
          <w:szCs w:val="24"/>
        </w:rPr>
        <w:t>, Table 1</w:t>
      </w:r>
      <w:r w:rsidR="00DF1ADA">
        <w:rPr>
          <w:rFonts w:ascii="Times New Roman" w:hAnsi="Times New Roman" w:cs="Times New Roman"/>
          <w:sz w:val="24"/>
          <w:szCs w:val="24"/>
        </w:rPr>
        <w:t>)</w:t>
      </w:r>
      <w:commentRangeEnd w:id="43"/>
      <w:r w:rsidR="00D812EF">
        <w:rPr>
          <w:rStyle w:val="Refdecomentario"/>
        </w:rPr>
        <w:commentReference w:id="43"/>
      </w:r>
      <w:r w:rsidR="00F424FB" w:rsidRPr="00EC4ABB">
        <w:rPr>
          <w:rFonts w:ascii="Times New Roman" w:hAnsi="Times New Roman" w:cs="Times New Roman"/>
          <w:sz w:val="24"/>
          <w:szCs w:val="24"/>
        </w:rPr>
        <w:t xml:space="preserve">. </w:t>
      </w:r>
    </w:p>
    <w:p w:rsidR="00E764AD" w:rsidRDefault="00C0470C" w:rsidP="00EC4ABB">
      <w:pPr>
        <w:spacing w:line="480" w:lineRule="auto"/>
        <w:jc w:val="both"/>
        <w:rPr>
          <w:rFonts w:ascii="Times New Roman" w:hAnsi="Times New Roman" w:cs="Times New Roman"/>
          <w:sz w:val="24"/>
          <w:szCs w:val="24"/>
        </w:rPr>
      </w:pPr>
      <w:r w:rsidRPr="00EC4ABB">
        <w:rPr>
          <w:rFonts w:ascii="Times New Roman" w:hAnsi="Times New Roman" w:cs="Times New Roman"/>
          <w:sz w:val="24"/>
          <w:szCs w:val="24"/>
        </w:rPr>
        <w:t xml:space="preserve">Cardiovascular risk factors </w:t>
      </w:r>
      <w:r w:rsidR="0067029C">
        <w:rPr>
          <w:rFonts w:ascii="Times New Roman" w:hAnsi="Times New Roman" w:cs="Times New Roman"/>
          <w:sz w:val="24"/>
          <w:szCs w:val="24"/>
        </w:rPr>
        <w:t xml:space="preserve">(CVRF) </w:t>
      </w:r>
      <w:r w:rsidRPr="00EC4ABB">
        <w:rPr>
          <w:rFonts w:ascii="Times New Roman" w:hAnsi="Times New Roman" w:cs="Times New Roman"/>
          <w:sz w:val="24"/>
          <w:szCs w:val="24"/>
        </w:rPr>
        <w:t>differed by age group</w:t>
      </w:r>
      <w:r w:rsidR="00FA7EF2" w:rsidRPr="00EC4ABB">
        <w:rPr>
          <w:rFonts w:ascii="Times New Roman" w:hAnsi="Times New Roman" w:cs="Times New Roman"/>
          <w:sz w:val="24"/>
          <w:szCs w:val="24"/>
        </w:rPr>
        <w:t xml:space="preserve"> and sex </w:t>
      </w:r>
      <w:r w:rsidR="00FA7EF2" w:rsidRPr="00412F0A">
        <w:rPr>
          <w:rFonts w:ascii="Times New Roman" w:hAnsi="Times New Roman" w:cs="Times New Roman"/>
          <w:sz w:val="24"/>
          <w:szCs w:val="24"/>
          <w:highlight w:val="yellow"/>
        </w:rPr>
        <w:t>(</w:t>
      </w:r>
      <w:r w:rsidR="00412F0A" w:rsidRPr="00412B28">
        <w:rPr>
          <w:rFonts w:ascii="Times New Roman" w:hAnsi="Times New Roman" w:cs="Times New Roman"/>
          <w:sz w:val="24"/>
          <w:szCs w:val="24"/>
          <w:highlight w:val="yellow"/>
        </w:rPr>
        <w:t>supplementary table</w:t>
      </w:r>
      <w:r w:rsidR="00412F0A" w:rsidRPr="00412F0A">
        <w:rPr>
          <w:rFonts w:ascii="Times New Roman" w:hAnsi="Times New Roman" w:cs="Times New Roman"/>
          <w:sz w:val="24"/>
          <w:szCs w:val="24"/>
          <w:highlight w:val="yellow"/>
        </w:rPr>
        <w:t xml:space="preserve"> </w:t>
      </w:r>
      <w:r w:rsidR="00DF1ADA">
        <w:rPr>
          <w:rFonts w:ascii="Times New Roman" w:hAnsi="Times New Roman" w:cs="Times New Roman"/>
          <w:sz w:val="24"/>
          <w:szCs w:val="24"/>
          <w:highlight w:val="yellow"/>
        </w:rPr>
        <w:t>1</w:t>
      </w:r>
      <w:r w:rsidR="00412F0A">
        <w:rPr>
          <w:rFonts w:ascii="Times New Roman" w:hAnsi="Times New Roman" w:cs="Times New Roman"/>
          <w:sz w:val="24"/>
          <w:szCs w:val="24"/>
          <w:highlight w:val="yellow"/>
        </w:rPr>
        <w:t xml:space="preserve"> and </w:t>
      </w:r>
      <w:r w:rsidR="00FA7EF2" w:rsidRPr="00412F0A">
        <w:rPr>
          <w:rFonts w:ascii="Times New Roman" w:hAnsi="Times New Roman" w:cs="Times New Roman"/>
          <w:sz w:val="24"/>
          <w:szCs w:val="24"/>
          <w:highlight w:val="yellow"/>
        </w:rPr>
        <w:t>Table 1)</w:t>
      </w:r>
      <w:r w:rsidRPr="00EC4ABB">
        <w:rPr>
          <w:rFonts w:ascii="Times New Roman" w:hAnsi="Times New Roman" w:cs="Times New Roman"/>
          <w:sz w:val="24"/>
          <w:szCs w:val="24"/>
        </w:rPr>
        <w:t xml:space="preserve">. </w:t>
      </w:r>
      <w:r w:rsidR="00BC6E16">
        <w:rPr>
          <w:rFonts w:ascii="Times New Roman" w:hAnsi="Times New Roman" w:cs="Times New Roman"/>
          <w:sz w:val="24"/>
          <w:szCs w:val="24"/>
        </w:rPr>
        <w:t>Hypertension</w:t>
      </w:r>
      <w:r w:rsidR="00D86FE5">
        <w:rPr>
          <w:rFonts w:ascii="Times New Roman" w:hAnsi="Times New Roman" w:cs="Times New Roman"/>
          <w:sz w:val="24"/>
          <w:szCs w:val="24"/>
        </w:rPr>
        <w:t xml:space="preserve"> (52.6</w:t>
      </w:r>
      <w:r w:rsidR="00D86FE5" w:rsidRPr="00EC4ABB">
        <w:rPr>
          <w:rFonts w:ascii="Times New Roman" w:hAnsi="Times New Roman" w:cs="Times New Roman"/>
          <w:sz w:val="24"/>
          <w:szCs w:val="24"/>
        </w:rPr>
        <w:t>%</w:t>
      </w:r>
      <w:r w:rsidR="00D86FE5">
        <w:rPr>
          <w:rFonts w:ascii="Times New Roman" w:hAnsi="Times New Roman" w:cs="Times New Roman"/>
          <w:sz w:val="24"/>
          <w:szCs w:val="24"/>
        </w:rPr>
        <w:t xml:space="preserve"> overall, 60% women, 46.1% men</w:t>
      </w:r>
      <w:r w:rsidR="00D86FE5" w:rsidRPr="00EC4ABB">
        <w:rPr>
          <w:rFonts w:ascii="Times New Roman" w:hAnsi="Times New Roman" w:cs="Times New Roman"/>
          <w:sz w:val="24"/>
          <w:szCs w:val="24"/>
        </w:rPr>
        <w:t>)</w:t>
      </w:r>
      <w:r w:rsidR="00BC6E16">
        <w:rPr>
          <w:rFonts w:ascii="Times New Roman" w:hAnsi="Times New Roman" w:cs="Times New Roman"/>
          <w:sz w:val="24"/>
          <w:szCs w:val="24"/>
        </w:rPr>
        <w:t xml:space="preserve"> and obesity</w:t>
      </w:r>
      <w:r w:rsidR="00D86FE5">
        <w:rPr>
          <w:rFonts w:ascii="Times New Roman" w:hAnsi="Times New Roman" w:cs="Times New Roman"/>
          <w:sz w:val="24"/>
          <w:szCs w:val="24"/>
        </w:rPr>
        <w:t xml:space="preserve"> (41.3</w:t>
      </w:r>
      <w:r w:rsidR="00D86FE5" w:rsidRPr="00EC4ABB">
        <w:rPr>
          <w:rFonts w:ascii="Times New Roman" w:hAnsi="Times New Roman" w:cs="Times New Roman"/>
          <w:sz w:val="24"/>
          <w:szCs w:val="24"/>
        </w:rPr>
        <w:t>%</w:t>
      </w:r>
      <w:r w:rsidR="00D86FE5">
        <w:rPr>
          <w:rFonts w:ascii="Times New Roman" w:hAnsi="Times New Roman" w:cs="Times New Roman"/>
          <w:sz w:val="24"/>
          <w:szCs w:val="24"/>
        </w:rPr>
        <w:t xml:space="preserve"> overall, 47.1% women, 35.5% men</w:t>
      </w:r>
      <w:r w:rsidR="00D86FE5" w:rsidRPr="00EC4ABB">
        <w:rPr>
          <w:rFonts w:ascii="Times New Roman" w:hAnsi="Times New Roman" w:cs="Times New Roman"/>
          <w:sz w:val="24"/>
          <w:szCs w:val="24"/>
        </w:rPr>
        <w:t>)</w:t>
      </w:r>
      <w:r w:rsidR="00BC6E16">
        <w:rPr>
          <w:rFonts w:ascii="Times New Roman" w:hAnsi="Times New Roman" w:cs="Times New Roman"/>
          <w:sz w:val="24"/>
          <w:szCs w:val="24"/>
        </w:rPr>
        <w:t xml:space="preserve"> were the most prevalent risk factors. </w:t>
      </w:r>
      <w:r w:rsidR="00631131" w:rsidRPr="00EC4ABB">
        <w:rPr>
          <w:rFonts w:ascii="Times New Roman" w:hAnsi="Times New Roman" w:cs="Times New Roman"/>
          <w:sz w:val="24"/>
          <w:szCs w:val="24"/>
        </w:rPr>
        <w:t>Active s</w:t>
      </w:r>
      <w:r w:rsidRPr="00EC4ABB">
        <w:rPr>
          <w:rFonts w:ascii="Times New Roman" w:hAnsi="Times New Roman" w:cs="Times New Roman"/>
          <w:sz w:val="24"/>
          <w:szCs w:val="24"/>
        </w:rPr>
        <w:t>moking was particularly prevalent in Y</w:t>
      </w:r>
      <w:r w:rsidR="00631131" w:rsidRPr="00EC4ABB">
        <w:rPr>
          <w:rFonts w:ascii="Times New Roman" w:hAnsi="Times New Roman" w:cs="Times New Roman"/>
          <w:sz w:val="24"/>
          <w:szCs w:val="24"/>
        </w:rPr>
        <w:t xml:space="preserve"> </w:t>
      </w:r>
      <w:r w:rsidR="004118F7" w:rsidRPr="00EC4ABB">
        <w:rPr>
          <w:rFonts w:ascii="Times New Roman" w:hAnsi="Times New Roman" w:cs="Times New Roman"/>
          <w:sz w:val="24"/>
          <w:szCs w:val="24"/>
        </w:rPr>
        <w:t xml:space="preserve">individuals </w:t>
      </w:r>
      <w:r w:rsidR="001E2A41">
        <w:rPr>
          <w:rFonts w:ascii="Times New Roman" w:hAnsi="Times New Roman" w:cs="Times New Roman"/>
          <w:sz w:val="24"/>
          <w:szCs w:val="24"/>
        </w:rPr>
        <w:t>(</w:t>
      </w:r>
      <w:r w:rsidR="0020408C">
        <w:rPr>
          <w:rFonts w:ascii="Times New Roman" w:hAnsi="Times New Roman" w:cs="Times New Roman"/>
          <w:sz w:val="24"/>
          <w:szCs w:val="24"/>
        </w:rPr>
        <w:t>55</w:t>
      </w:r>
      <w:r w:rsidR="001E2A41">
        <w:rPr>
          <w:rFonts w:ascii="Times New Roman" w:hAnsi="Times New Roman" w:cs="Times New Roman"/>
          <w:sz w:val="24"/>
          <w:szCs w:val="24"/>
        </w:rPr>
        <w:t>.</w:t>
      </w:r>
      <w:r w:rsidR="0020408C">
        <w:rPr>
          <w:rFonts w:ascii="Times New Roman" w:hAnsi="Times New Roman" w:cs="Times New Roman"/>
          <w:sz w:val="24"/>
          <w:szCs w:val="24"/>
        </w:rPr>
        <w:t>3</w:t>
      </w:r>
      <w:r w:rsidR="00631131" w:rsidRPr="00EC4ABB">
        <w:rPr>
          <w:rFonts w:ascii="Times New Roman" w:hAnsi="Times New Roman" w:cs="Times New Roman"/>
          <w:sz w:val="24"/>
          <w:szCs w:val="24"/>
        </w:rPr>
        <w:t>%</w:t>
      </w:r>
      <w:r w:rsidR="001E2A41">
        <w:rPr>
          <w:rFonts w:ascii="Times New Roman" w:hAnsi="Times New Roman" w:cs="Times New Roman"/>
          <w:sz w:val="24"/>
          <w:szCs w:val="24"/>
        </w:rPr>
        <w:t xml:space="preserve"> overall, 44</w:t>
      </w:r>
      <w:r w:rsidR="004118F7">
        <w:rPr>
          <w:rFonts w:ascii="Times New Roman" w:hAnsi="Times New Roman" w:cs="Times New Roman"/>
          <w:sz w:val="24"/>
          <w:szCs w:val="24"/>
        </w:rPr>
        <w:t xml:space="preserve">% women, </w:t>
      </w:r>
      <w:r w:rsidR="001E2A41">
        <w:rPr>
          <w:rFonts w:ascii="Times New Roman" w:hAnsi="Times New Roman" w:cs="Times New Roman"/>
          <w:sz w:val="24"/>
          <w:szCs w:val="24"/>
        </w:rPr>
        <w:t>64.6</w:t>
      </w:r>
      <w:r w:rsidR="004118F7">
        <w:rPr>
          <w:rFonts w:ascii="Times New Roman" w:hAnsi="Times New Roman" w:cs="Times New Roman"/>
          <w:sz w:val="24"/>
          <w:szCs w:val="24"/>
        </w:rPr>
        <w:t>% men</w:t>
      </w:r>
      <w:r w:rsidR="00631131" w:rsidRPr="00EC4ABB">
        <w:rPr>
          <w:rFonts w:ascii="Times New Roman" w:hAnsi="Times New Roman" w:cs="Times New Roman"/>
          <w:sz w:val="24"/>
          <w:szCs w:val="24"/>
        </w:rPr>
        <w:t>)</w:t>
      </w:r>
      <w:r w:rsidRPr="00EC4ABB">
        <w:rPr>
          <w:rFonts w:ascii="Times New Roman" w:hAnsi="Times New Roman" w:cs="Times New Roman"/>
          <w:sz w:val="24"/>
          <w:szCs w:val="24"/>
        </w:rPr>
        <w:t xml:space="preserve"> and decrease </w:t>
      </w:r>
      <w:r w:rsidR="00631131" w:rsidRPr="00EC4ABB">
        <w:rPr>
          <w:rFonts w:ascii="Times New Roman" w:hAnsi="Times New Roman" w:cs="Times New Roman"/>
          <w:sz w:val="24"/>
          <w:szCs w:val="24"/>
        </w:rPr>
        <w:t>thereafter</w:t>
      </w:r>
      <w:r w:rsidR="0067029C">
        <w:rPr>
          <w:rFonts w:ascii="Times New Roman" w:hAnsi="Times New Roman" w:cs="Times New Roman"/>
          <w:sz w:val="24"/>
          <w:szCs w:val="24"/>
        </w:rPr>
        <w:t xml:space="preserve"> in both sexes</w:t>
      </w:r>
      <w:r w:rsidRPr="00EC4ABB">
        <w:rPr>
          <w:rFonts w:ascii="Times New Roman" w:hAnsi="Times New Roman" w:cs="Times New Roman"/>
          <w:sz w:val="24"/>
          <w:szCs w:val="24"/>
        </w:rPr>
        <w:t xml:space="preserve">. </w:t>
      </w:r>
      <w:r w:rsidR="0067029C">
        <w:rPr>
          <w:rFonts w:ascii="Times New Roman" w:hAnsi="Times New Roman" w:cs="Times New Roman"/>
          <w:sz w:val="24"/>
          <w:szCs w:val="24"/>
        </w:rPr>
        <w:t>Besides</w:t>
      </w:r>
      <w:r w:rsidR="00631131" w:rsidRPr="00EC4ABB">
        <w:rPr>
          <w:rFonts w:ascii="Times New Roman" w:hAnsi="Times New Roman" w:cs="Times New Roman"/>
          <w:sz w:val="24"/>
          <w:szCs w:val="24"/>
        </w:rPr>
        <w:t xml:space="preserve"> s</w:t>
      </w:r>
      <w:r w:rsidR="00354218" w:rsidRPr="00EC4ABB">
        <w:rPr>
          <w:rFonts w:ascii="Times New Roman" w:hAnsi="Times New Roman" w:cs="Times New Roman"/>
          <w:sz w:val="24"/>
          <w:szCs w:val="24"/>
        </w:rPr>
        <w:t>moking</w:t>
      </w:r>
      <w:r w:rsidR="00A03D24">
        <w:rPr>
          <w:rFonts w:ascii="Times New Roman" w:hAnsi="Times New Roman" w:cs="Times New Roman"/>
          <w:sz w:val="24"/>
          <w:szCs w:val="24"/>
        </w:rPr>
        <w:t>,</w:t>
      </w:r>
      <w:r w:rsidR="00354218" w:rsidRPr="00EC4ABB">
        <w:rPr>
          <w:rFonts w:ascii="Times New Roman" w:hAnsi="Times New Roman" w:cs="Times New Roman"/>
          <w:sz w:val="24"/>
          <w:szCs w:val="24"/>
        </w:rPr>
        <w:t xml:space="preserve"> Y individuals</w:t>
      </w:r>
      <w:r w:rsidR="0040505F" w:rsidRPr="00EC4ABB">
        <w:rPr>
          <w:rFonts w:ascii="Times New Roman" w:hAnsi="Times New Roman" w:cs="Times New Roman"/>
          <w:sz w:val="24"/>
          <w:szCs w:val="24"/>
        </w:rPr>
        <w:t xml:space="preserve"> </w:t>
      </w:r>
      <w:r w:rsidR="004118F7">
        <w:rPr>
          <w:rFonts w:ascii="Times New Roman" w:hAnsi="Times New Roman" w:cs="Times New Roman"/>
          <w:sz w:val="24"/>
          <w:szCs w:val="24"/>
        </w:rPr>
        <w:t xml:space="preserve">from both sexes </w:t>
      </w:r>
      <w:r w:rsidR="00DF1ADA">
        <w:rPr>
          <w:rFonts w:ascii="Times New Roman" w:hAnsi="Times New Roman" w:cs="Times New Roman"/>
          <w:sz w:val="24"/>
          <w:szCs w:val="24"/>
        </w:rPr>
        <w:t>had</w:t>
      </w:r>
      <w:r w:rsidR="0040505F" w:rsidRPr="00EC4ABB">
        <w:rPr>
          <w:rFonts w:ascii="Times New Roman" w:hAnsi="Times New Roman" w:cs="Times New Roman"/>
          <w:sz w:val="24"/>
          <w:szCs w:val="24"/>
        </w:rPr>
        <w:t xml:space="preserve"> </w:t>
      </w:r>
      <w:r w:rsidR="0067029C">
        <w:rPr>
          <w:rFonts w:ascii="Times New Roman" w:hAnsi="Times New Roman" w:cs="Times New Roman"/>
          <w:sz w:val="24"/>
          <w:szCs w:val="24"/>
        </w:rPr>
        <w:t xml:space="preserve">the lowest </w:t>
      </w:r>
      <w:r w:rsidR="0040505F" w:rsidRPr="00EC4ABB">
        <w:rPr>
          <w:rFonts w:ascii="Times New Roman" w:hAnsi="Times New Roman" w:cs="Times New Roman"/>
          <w:sz w:val="24"/>
          <w:szCs w:val="24"/>
        </w:rPr>
        <w:t xml:space="preserve">prevalence of </w:t>
      </w:r>
      <w:r w:rsidR="0067029C">
        <w:rPr>
          <w:rFonts w:ascii="Times New Roman" w:hAnsi="Times New Roman" w:cs="Times New Roman"/>
          <w:sz w:val="24"/>
          <w:szCs w:val="24"/>
        </w:rPr>
        <w:t>classical and non-classical CVRF</w:t>
      </w:r>
      <w:r w:rsidR="0040505F" w:rsidRPr="00EC4ABB">
        <w:rPr>
          <w:rFonts w:ascii="Times New Roman" w:hAnsi="Times New Roman" w:cs="Times New Roman"/>
          <w:sz w:val="24"/>
          <w:szCs w:val="24"/>
        </w:rPr>
        <w:t xml:space="preserve">. </w:t>
      </w:r>
      <w:r w:rsidR="00F32596">
        <w:rPr>
          <w:rFonts w:ascii="Times New Roman" w:hAnsi="Times New Roman" w:cs="Times New Roman"/>
          <w:sz w:val="24"/>
          <w:szCs w:val="24"/>
        </w:rPr>
        <w:t xml:space="preserve">The highest prevalence or concentrations of </w:t>
      </w:r>
      <w:r w:rsidR="008465D1">
        <w:rPr>
          <w:rFonts w:ascii="Times New Roman" w:hAnsi="Times New Roman" w:cs="Times New Roman"/>
          <w:sz w:val="24"/>
          <w:szCs w:val="24"/>
        </w:rPr>
        <w:t>several</w:t>
      </w:r>
      <w:r w:rsidR="0067029C">
        <w:rPr>
          <w:rFonts w:ascii="Times New Roman" w:hAnsi="Times New Roman" w:cs="Times New Roman"/>
          <w:sz w:val="24"/>
          <w:szCs w:val="24"/>
        </w:rPr>
        <w:t xml:space="preserve"> classical and non-classical risk factors was observed in the EA</w:t>
      </w:r>
      <w:r w:rsidR="00716185">
        <w:rPr>
          <w:rFonts w:ascii="Times New Roman" w:hAnsi="Times New Roman" w:cs="Times New Roman"/>
          <w:sz w:val="24"/>
          <w:szCs w:val="24"/>
        </w:rPr>
        <w:t xml:space="preserve"> (</w:t>
      </w:r>
      <w:r w:rsidR="00D86FE5">
        <w:rPr>
          <w:rFonts w:ascii="Times New Roman" w:hAnsi="Times New Roman" w:cs="Times New Roman"/>
          <w:sz w:val="24"/>
          <w:szCs w:val="24"/>
        </w:rPr>
        <w:t>a few</w:t>
      </w:r>
      <w:r w:rsidR="00716185">
        <w:rPr>
          <w:rFonts w:ascii="Times New Roman" w:hAnsi="Times New Roman" w:cs="Times New Roman"/>
          <w:sz w:val="24"/>
          <w:szCs w:val="24"/>
        </w:rPr>
        <w:t xml:space="preserve"> </w:t>
      </w:r>
      <w:r w:rsidR="008465D1">
        <w:rPr>
          <w:rFonts w:ascii="Times New Roman" w:hAnsi="Times New Roman" w:cs="Times New Roman"/>
          <w:sz w:val="24"/>
          <w:szCs w:val="24"/>
        </w:rPr>
        <w:t>in</w:t>
      </w:r>
      <w:r w:rsidR="00716185">
        <w:rPr>
          <w:rFonts w:ascii="Times New Roman" w:hAnsi="Times New Roman" w:cs="Times New Roman"/>
          <w:sz w:val="24"/>
          <w:szCs w:val="24"/>
        </w:rPr>
        <w:t xml:space="preserve"> MA)</w:t>
      </w:r>
      <w:r w:rsidR="0067029C">
        <w:rPr>
          <w:rFonts w:ascii="Times New Roman" w:hAnsi="Times New Roman" w:cs="Times New Roman"/>
          <w:sz w:val="24"/>
          <w:szCs w:val="24"/>
        </w:rPr>
        <w:t xml:space="preserve"> group</w:t>
      </w:r>
      <w:r w:rsidR="00716185">
        <w:rPr>
          <w:rFonts w:ascii="Times New Roman" w:hAnsi="Times New Roman" w:cs="Times New Roman"/>
          <w:sz w:val="24"/>
          <w:szCs w:val="24"/>
        </w:rPr>
        <w:t xml:space="preserve"> including: total and LDL cholesterol, triglycerides and remnant cholesterol, </w:t>
      </w:r>
      <w:proofErr w:type="spellStart"/>
      <w:r w:rsidR="00716185">
        <w:rPr>
          <w:rFonts w:ascii="Times New Roman" w:hAnsi="Times New Roman" w:cs="Times New Roman"/>
          <w:sz w:val="24"/>
          <w:szCs w:val="24"/>
        </w:rPr>
        <w:t>atherogenic</w:t>
      </w:r>
      <w:proofErr w:type="spellEnd"/>
      <w:r w:rsidR="00716185">
        <w:rPr>
          <w:rFonts w:ascii="Times New Roman" w:hAnsi="Times New Roman" w:cs="Times New Roman"/>
          <w:sz w:val="24"/>
          <w:szCs w:val="24"/>
        </w:rPr>
        <w:t xml:space="preserve"> </w:t>
      </w:r>
      <w:proofErr w:type="spellStart"/>
      <w:r w:rsidR="00716185">
        <w:rPr>
          <w:rFonts w:ascii="Times New Roman" w:hAnsi="Times New Roman" w:cs="Times New Roman"/>
          <w:sz w:val="24"/>
          <w:szCs w:val="24"/>
        </w:rPr>
        <w:t>dyslipidemia</w:t>
      </w:r>
      <w:proofErr w:type="spellEnd"/>
      <w:r w:rsidR="00716185">
        <w:rPr>
          <w:rFonts w:ascii="Times New Roman" w:hAnsi="Times New Roman" w:cs="Times New Roman"/>
          <w:sz w:val="24"/>
          <w:szCs w:val="24"/>
        </w:rPr>
        <w:t xml:space="preserve">, BMI and obesity, diastolic blood pressure, </w:t>
      </w:r>
      <w:proofErr w:type="spellStart"/>
      <w:r w:rsidR="00716185">
        <w:rPr>
          <w:rFonts w:ascii="Times New Roman" w:hAnsi="Times New Roman" w:cs="Times New Roman"/>
          <w:sz w:val="24"/>
          <w:szCs w:val="24"/>
        </w:rPr>
        <w:t>microalbuminuria</w:t>
      </w:r>
      <w:proofErr w:type="spellEnd"/>
      <w:r w:rsidR="00716185">
        <w:rPr>
          <w:rFonts w:ascii="Times New Roman" w:hAnsi="Times New Roman" w:cs="Times New Roman"/>
          <w:sz w:val="24"/>
          <w:szCs w:val="24"/>
        </w:rPr>
        <w:t xml:space="preserve">, high-risk alcohol consumption, and </w:t>
      </w:r>
      <w:r w:rsidR="00A25368">
        <w:rPr>
          <w:rFonts w:ascii="Times New Roman" w:hAnsi="Times New Roman" w:cs="Times New Roman"/>
          <w:sz w:val="24"/>
          <w:szCs w:val="24"/>
        </w:rPr>
        <w:t xml:space="preserve">higher </w:t>
      </w:r>
      <w:r w:rsidR="00716185">
        <w:rPr>
          <w:rFonts w:ascii="Times New Roman" w:hAnsi="Times New Roman" w:cs="Times New Roman"/>
          <w:sz w:val="24"/>
          <w:szCs w:val="24"/>
        </w:rPr>
        <w:t>deprivation index</w:t>
      </w:r>
      <w:r w:rsidR="008465D1">
        <w:rPr>
          <w:rFonts w:ascii="Times New Roman" w:hAnsi="Times New Roman" w:cs="Times New Roman"/>
          <w:sz w:val="24"/>
          <w:szCs w:val="24"/>
        </w:rPr>
        <w:t xml:space="preserve">. On the </w:t>
      </w:r>
      <w:r w:rsidR="008465D1">
        <w:rPr>
          <w:rFonts w:ascii="Times New Roman" w:hAnsi="Times New Roman" w:cs="Times New Roman"/>
          <w:sz w:val="24"/>
          <w:szCs w:val="24"/>
        </w:rPr>
        <w:lastRenderedPageBreak/>
        <w:t>other hand</w:t>
      </w:r>
      <w:r w:rsidR="00A25368">
        <w:rPr>
          <w:rFonts w:ascii="Times New Roman" w:hAnsi="Times New Roman" w:cs="Times New Roman"/>
          <w:sz w:val="24"/>
          <w:szCs w:val="24"/>
        </w:rPr>
        <w:t>,</w:t>
      </w:r>
      <w:r w:rsidR="008465D1">
        <w:rPr>
          <w:rFonts w:ascii="Times New Roman" w:hAnsi="Times New Roman" w:cs="Times New Roman"/>
          <w:sz w:val="24"/>
          <w:szCs w:val="24"/>
        </w:rPr>
        <w:t xml:space="preserve"> anti-hypertensive treatment, type 2 diabetes, systolic blood pressure, and CKD </w:t>
      </w:r>
      <w:r w:rsidR="00D86FE5">
        <w:rPr>
          <w:rFonts w:ascii="Times New Roman" w:hAnsi="Times New Roman" w:cs="Times New Roman"/>
          <w:sz w:val="24"/>
          <w:szCs w:val="24"/>
        </w:rPr>
        <w:t>(</w:t>
      </w:r>
      <w:proofErr w:type="spellStart"/>
      <w:r w:rsidR="00D86FE5">
        <w:rPr>
          <w:rFonts w:ascii="Times New Roman" w:hAnsi="Times New Roman" w:cs="Times New Roman"/>
          <w:sz w:val="24"/>
          <w:szCs w:val="24"/>
        </w:rPr>
        <w:t>eGFR</w:t>
      </w:r>
      <w:proofErr w:type="spellEnd"/>
      <w:r w:rsidR="00D86FE5">
        <w:rPr>
          <w:rFonts w:ascii="Times New Roman" w:hAnsi="Times New Roman" w:cs="Times New Roman"/>
          <w:sz w:val="24"/>
          <w:szCs w:val="24"/>
        </w:rPr>
        <w:t xml:space="preserve"> EPI &lt;</w:t>
      </w:r>
      <w:r w:rsidR="008465D1">
        <w:rPr>
          <w:rFonts w:ascii="Times New Roman" w:hAnsi="Times New Roman" w:cs="Times New Roman"/>
          <w:sz w:val="24"/>
          <w:szCs w:val="24"/>
        </w:rPr>
        <w:t xml:space="preserve"> 60 ml/min</w:t>
      </w:r>
      <w:r w:rsidR="00D86FE5">
        <w:rPr>
          <w:rFonts w:ascii="Times New Roman" w:hAnsi="Times New Roman" w:cs="Times New Roman"/>
          <w:sz w:val="24"/>
          <w:szCs w:val="24"/>
        </w:rPr>
        <w:t>)</w:t>
      </w:r>
      <w:r w:rsidR="008465D1">
        <w:rPr>
          <w:rFonts w:ascii="Times New Roman" w:hAnsi="Times New Roman" w:cs="Times New Roman"/>
          <w:sz w:val="24"/>
          <w:szCs w:val="24"/>
        </w:rPr>
        <w:t xml:space="preserve"> were highest </w:t>
      </w:r>
      <w:r w:rsidR="007D750B">
        <w:rPr>
          <w:rFonts w:ascii="Times New Roman" w:hAnsi="Times New Roman" w:cs="Times New Roman"/>
          <w:sz w:val="24"/>
          <w:szCs w:val="24"/>
        </w:rPr>
        <w:t xml:space="preserve">in older </w:t>
      </w:r>
      <w:r w:rsidR="008465D1">
        <w:rPr>
          <w:rFonts w:ascii="Times New Roman" w:hAnsi="Times New Roman" w:cs="Times New Roman"/>
          <w:sz w:val="24"/>
          <w:szCs w:val="24"/>
        </w:rPr>
        <w:t>YO and MVO</w:t>
      </w:r>
      <w:r w:rsidR="007D750B">
        <w:rPr>
          <w:rFonts w:ascii="Times New Roman" w:hAnsi="Times New Roman" w:cs="Times New Roman"/>
          <w:sz w:val="24"/>
          <w:szCs w:val="24"/>
        </w:rPr>
        <w:t xml:space="preserve"> groups</w:t>
      </w:r>
      <w:r w:rsidR="008465D1">
        <w:rPr>
          <w:rFonts w:ascii="Times New Roman" w:hAnsi="Times New Roman" w:cs="Times New Roman"/>
          <w:sz w:val="24"/>
          <w:szCs w:val="24"/>
        </w:rPr>
        <w:t xml:space="preserve">. </w:t>
      </w:r>
      <w:proofErr w:type="spellStart"/>
      <w:r w:rsidR="008465D1">
        <w:rPr>
          <w:rFonts w:ascii="Times New Roman" w:hAnsi="Times New Roman" w:cs="Times New Roman"/>
          <w:sz w:val="24"/>
          <w:szCs w:val="24"/>
        </w:rPr>
        <w:t>S</w:t>
      </w:r>
      <w:r w:rsidR="008C5263" w:rsidRPr="00EC4ABB">
        <w:rPr>
          <w:rFonts w:ascii="Times New Roman" w:hAnsi="Times New Roman" w:cs="Times New Roman"/>
          <w:sz w:val="24"/>
          <w:szCs w:val="24"/>
        </w:rPr>
        <w:t>tatin</w:t>
      </w:r>
      <w:proofErr w:type="spellEnd"/>
      <w:r w:rsidR="008C5263" w:rsidRPr="00EC4ABB">
        <w:rPr>
          <w:rFonts w:ascii="Times New Roman" w:hAnsi="Times New Roman" w:cs="Times New Roman"/>
          <w:sz w:val="24"/>
          <w:szCs w:val="24"/>
        </w:rPr>
        <w:t xml:space="preserve"> </w:t>
      </w:r>
      <w:r w:rsidR="008465D1">
        <w:rPr>
          <w:rFonts w:ascii="Times New Roman" w:hAnsi="Times New Roman" w:cs="Times New Roman"/>
          <w:sz w:val="24"/>
          <w:szCs w:val="24"/>
        </w:rPr>
        <w:t xml:space="preserve">and </w:t>
      </w:r>
      <w:proofErr w:type="spellStart"/>
      <w:r w:rsidR="008465D1">
        <w:rPr>
          <w:rFonts w:ascii="Times New Roman" w:hAnsi="Times New Roman" w:cs="Times New Roman"/>
          <w:sz w:val="24"/>
          <w:szCs w:val="24"/>
        </w:rPr>
        <w:t>antiplatelet</w:t>
      </w:r>
      <w:proofErr w:type="spellEnd"/>
      <w:r w:rsidR="008465D1">
        <w:rPr>
          <w:rFonts w:ascii="Times New Roman" w:hAnsi="Times New Roman" w:cs="Times New Roman"/>
          <w:sz w:val="24"/>
          <w:szCs w:val="24"/>
        </w:rPr>
        <w:t xml:space="preserve"> trea</w:t>
      </w:r>
      <w:r w:rsidR="00A25368">
        <w:rPr>
          <w:rFonts w:ascii="Times New Roman" w:hAnsi="Times New Roman" w:cs="Times New Roman"/>
          <w:sz w:val="24"/>
          <w:szCs w:val="24"/>
        </w:rPr>
        <w:t xml:space="preserve">tment </w:t>
      </w:r>
      <w:r w:rsidR="008465D1">
        <w:rPr>
          <w:rFonts w:ascii="Times New Roman" w:hAnsi="Times New Roman" w:cs="Times New Roman"/>
          <w:sz w:val="24"/>
          <w:szCs w:val="24"/>
        </w:rPr>
        <w:t>also increase</w:t>
      </w:r>
      <w:r w:rsidR="00A25368">
        <w:rPr>
          <w:rFonts w:ascii="Times New Roman" w:hAnsi="Times New Roman" w:cs="Times New Roman"/>
          <w:sz w:val="24"/>
          <w:szCs w:val="24"/>
        </w:rPr>
        <w:t>d with age</w:t>
      </w:r>
      <w:r w:rsidR="00647526" w:rsidRPr="00EC4ABB">
        <w:rPr>
          <w:rFonts w:ascii="Times New Roman" w:hAnsi="Times New Roman" w:cs="Times New Roman"/>
          <w:sz w:val="24"/>
          <w:szCs w:val="24"/>
        </w:rPr>
        <w:t xml:space="preserve">. </w:t>
      </w:r>
    </w:p>
    <w:p w:rsidR="00A25368" w:rsidRPr="00EC4ABB" w:rsidRDefault="007D750B" w:rsidP="00EC4ABB">
      <w:pPr>
        <w:spacing w:line="480" w:lineRule="auto"/>
        <w:jc w:val="both"/>
        <w:rPr>
          <w:rFonts w:ascii="Times New Roman" w:hAnsi="Times New Roman" w:cs="Times New Roman"/>
          <w:sz w:val="24"/>
          <w:szCs w:val="24"/>
        </w:rPr>
      </w:pPr>
      <w:r>
        <w:rPr>
          <w:rFonts w:ascii="Times New Roman" w:hAnsi="Times New Roman" w:cs="Times New Roman"/>
          <w:sz w:val="24"/>
          <w:szCs w:val="24"/>
        </w:rPr>
        <w:t>Differences by sex and sex-and-</w:t>
      </w:r>
      <w:r w:rsidR="00A25368">
        <w:rPr>
          <w:rFonts w:ascii="Times New Roman" w:hAnsi="Times New Roman" w:cs="Times New Roman"/>
          <w:sz w:val="24"/>
          <w:szCs w:val="24"/>
        </w:rPr>
        <w:t xml:space="preserve">age group were </w:t>
      </w:r>
      <w:r w:rsidR="00B67E81">
        <w:rPr>
          <w:rFonts w:ascii="Times New Roman" w:hAnsi="Times New Roman" w:cs="Times New Roman"/>
          <w:sz w:val="24"/>
          <w:szCs w:val="24"/>
        </w:rPr>
        <w:t>varied</w:t>
      </w:r>
      <w:r w:rsidR="00A25368">
        <w:rPr>
          <w:rFonts w:ascii="Times New Roman" w:hAnsi="Times New Roman" w:cs="Times New Roman"/>
          <w:sz w:val="24"/>
          <w:szCs w:val="24"/>
        </w:rPr>
        <w:t xml:space="preserve"> (table 1). Women had higher total and LDL cholesterol</w:t>
      </w:r>
      <w:r w:rsidR="00C514C7">
        <w:rPr>
          <w:rFonts w:ascii="Times New Roman" w:hAnsi="Times New Roman" w:cs="Times New Roman"/>
          <w:sz w:val="24"/>
          <w:szCs w:val="24"/>
        </w:rPr>
        <w:t xml:space="preserve"> (especially at older age groups)</w:t>
      </w:r>
      <w:r w:rsidR="00A25368">
        <w:rPr>
          <w:rFonts w:ascii="Times New Roman" w:hAnsi="Times New Roman" w:cs="Times New Roman"/>
          <w:sz w:val="24"/>
          <w:szCs w:val="24"/>
        </w:rPr>
        <w:t xml:space="preserve">, </w:t>
      </w:r>
      <w:proofErr w:type="spellStart"/>
      <w:r w:rsidR="0007334D">
        <w:rPr>
          <w:rFonts w:ascii="Times New Roman" w:hAnsi="Times New Roman" w:cs="Times New Roman"/>
          <w:sz w:val="24"/>
          <w:szCs w:val="24"/>
        </w:rPr>
        <w:t>atherogenic</w:t>
      </w:r>
      <w:proofErr w:type="spellEnd"/>
      <w:r w:rsidR="0007334D">
        <w:rPr>
          <w:rFonts w:ascii="Times New Roman" w:hAnsi="Times New Roman" w:cs="Times New Roman"/>
          <w:sz w:val="24"/>
          <w:szCs w:val="24"/>
        </w:rPr>
        <w:t xml:space="preserve"> </w:t>
      </w:r>
      <w:proofErr w:type="spellStart"/>
      <w:r w:rsidR="0007334D">
        <w:rPr>
          <w:rFonts w:ascii="Times New Roman" w:hAnsi="Times New Roman" w:cs="Times New Roman"/>
          <w:sz w:val="24"/>
          <w:szCs w:val="24"/>
        </w:rPr>
        <w:t>dyslipidemia</w:t>
      </w:r>
      <w:proofErr w:type="spellEnd"/>
      <w:r w:rsidR="0007334D">
        <w:rPr>
          <w:rFonts w:ascii="Times New Roman" w:hAnsi="Times New Roman" w:cs="Times New Roman"/>
          <w:sz w:val="24"/>
          <w:szCs w:val="24"/>
        </w:rPr>
        <w:t xml:space="preserve"> prevalence, </w:t>
      </w:r>
      <w:r w:rsidR="00A25368">
        <w:rPr>
          <w:rFonts w:ascii="Times New Roman" w:hAnsi="Times New Roman" w:cs="Times New Roman"/>
          <w:sz w:val="24"/>
          <w:szCs w:val="24"/>
        </w:rPr>
        <w:t>BMI</w:t>
      </w:r>
      <w:r w:rsidR="0007334D">
        <w:rPr>
          <w:rFonts w:ascii="Times New Roman" w:hAnsi="Times New Roman" w:cs="Times New Roman"/>
          <w:sz w:val="24"/>
          <w:szCs w:val="24"/>
        </w:rPr>
        <w:t xml:space="preserve">, </w:t>
      </w:r>
      <w:r>
        <w:rPr>
          <w:rFonts w:ascii="Times New Roman" w:hAnsi="Times New Roman" w:cs="Times New Roman"/>
          <w:sz w:val="24"/>
          <w:szCs w:val="24"/>
        </w:rPr>
        <w:t>and</w:t>
      </w:r>
      <w:r w:rsidR="00093123">
        <w:rPr>
          <w:rFonts w:ascii="Times New Roman" w:hAnsi="Times New Roman" w:cs="Times New Roman"/>
          <w:sz w:val="24"/>
          <w:szCs w:val="24"/>
        </w:rPr>
        <w:t xml:space="preserve"> received more frequently </w:t>
      </w:r>
      <w:proofErr w:type="spellStart"/>
      <w:r w:rsidR="00093123">
        <w:rPr>
          <w:rFonts w:ascii="Times New Roman" w:hAnsi="Times New Roman" w:cs="Times New Roman"/>
          <w:sz w:val="24"/>
          <w:szCs w:val="24"/>
        </w:rPr>
        <w:t>hypotensive</w:t>
      </w:r>
      <w:proofErr w:type="spellEnd"/>
      <w:r w:rsidR="00093123">
        <w:rPr>
          <w:rFonts w:ascii="Times New Roman" w:hAnsi="Times New Roman" w:cs="Times New Roman"/>
          <w:sz w:val="24"/>
          <w:szCs w:val="24"/>
        </w:rPr>
        <w:t xml:space="preserve"> medications, but had</w:t>
      </w:r>
      <w:r>
        <w:rPr>
          <w:rFonts w:ascii="Times New Roman" w:hAnsi="Times New Roman" w:cs="Times New Roman"/>
          <w:sz w:val="24"/>
          <w:szCs w:val="24"/>
        </w:rPr>
        <w:t xml:space="preserve"> </w:t>
      </w:r>
      <w:r w:rsidR="00093123">
        <w:rPr>
          <w:rFonts w:ascii="Times New Roman" w:hAnsi="Times New Roman" w:cs="Times New Roman"/>
          <w:sz w:val="24"/>
          <w:szCs w:val="24"/>
        </w:rPr>
        <w:t>lower CKD-EPI</w:t>
      </w:r>
      <w:r w:rsidR="0007334D">
        <w:rPr>
          <w:rFonts w:ascii="Times New Roman" w:hAnsi="Times New Roman" w:cs="Times New Roman"/>
          <w:sz w:val="24"/>
          <w:szCs w:val="24"/>
        </w:rPr>
        <w:t>. Men</w:t>
      </w:r>
      <w:r w:rsidR="00B67E81">
        <w:rPr>
          <w:rFonts w:ascii="Times New Roman" w:hAnsi="Times New Roman" w:cs="Times New Roman"/>
          <w:sz w:val="24"/>
          <w:szCs w:val="24"/>
        </w:rPr>
        <w:t>,</w:t>
      </w:r>
      <w:r w:rsidR="0007334D">
        <w:rPr>
          <w:rFonts w:ascii="Times New Roman" w:hAnsi="Times New Roman" w:cs="Times New Roman"/>
          <w:sz w:val="24"/>
          <w:szCs w:val="24"/>
        </w:rPr>
        <w:t xml:space="preserve"> instead, </w:t>
      </w:r>
      <w:r w:rsidR="00B67E81">
        <w:rPr>
          <w:rFonts w:ascii="Times New Roman" w:hAnsi="Times New Roman" w:cs="Times New Roman"/>
          <w:sz w:val="24"/>
          <w:szCs w:val="24"/>
        </w:rPr>
        <w:t xml:space="preserve">had </w:t>
      </w:r>
      <w:r w:rsidR="0007334D">
        <w:rPr>
          <w:rFonts w:ascii="Times New Roman" w:hAnsi="Times New Roman" w:cs="Times New Roman"/>
          <w:sz w:val="24"/>
          <w:szCs w:val="24"/>
        </w:rPr>
        <w:t>higher prevalence of smoking</w:t>
      </w:r>
      <w:r w:rsidR="00093123">
        <w:rPr>
          <w:rFonts w:ascii="Times New Roman" w:hAnsi="Times New Roman" w:cs="Times New Roman"/>
          <w:sz w:val="24"/>
          <w:szCs w:val="24"/>
        </w:rPr>
        <w:t xml:space="preserve"> and </w:t>
      </w:r>
      <w:proofErr w:type="spellStart"/>
      <w:r w:rsidR="00093123">
        <w:rPr>
          <w:rFonts w:ascii="Times New Roman" w:hAnsi="Times New Roman" w:cs="Times New Roman"/>
          <w:sz w:val="24"/>
          <w:szCs w:val="24"/>
        </w:rPr>
        <w:t>microalbuminuria</w:t>
      </w:r>
      <w:proofErr w:type="spellEnd"/>
      <w:r w:rsidR="0007334D">
        <w:rPr>
          <w:rFonts w:ascii="Times New Roman" w:hAnsi="Times New Roman" w:cs="Times New Roman"/>
          <w:sz w:val="24"/>
          <w:szCs w:val="24"/>
        </w:rPr>
        <w:t xml:space="preserve">, </w:t>
      </w:r>
      <w:r w:rsidR="00093123">
        <w:rPr>
          <w:rFonts w:ascii="Times New Roman" w:hAnsi="Times New Roman" w:cs="Times New Roman"/>
          <w:sz w:val="24"/>
          <w:szCs w:val="24"/>
        </w:rPr>
        <w:t>higher concentrations of</w:t>
      </w:r>
      <w:r w:rsidR="0007334D">
        <w:rPr>
          <w:rFonts w:ascii="Times New Roman" w:hAnsi="Times New Roman" w:cs="Times New Roman"/>
          <w:sz w:val="24"/>
          <w:szCs w:val="24"/>
        </w:rPr>
        <w:t xml:space="preserve"> triglycerides and remnant cholesterol,</w:t>
      </w:r>
      <w:r w:rsidR="009C4F8B">
        <w:rPr>
          <w:rFonts w:ascii="Times New Roman" w:hAnsi="Times New Roman" w:cs="Times New Roman"/>
          <w:sz w:val="24"/>
          <w:szCs w:val="24"/>
        </w:rPr>
        <w:t xml:space="preserve"> </w:t>
      </w:r>
      <w:r w:rsidR="00093123">
        <w:rPr>
          <w:rFonts w:ascii="Times New Roman" w:hAnsi="Times New Roman" w:cs="Times New Roman"/>
          <w:sz w:val="24"/>
          <w:szCs w:val="24"/>
        </w:rPr>
        <w:t xml:space="preserve">and </w:t>
      </w:r>
      <w:r w:rsidR="0007334D">
        <w:rPr>
          <w:rFonts w:ascii="Times New Roman" w:hAnsi="Times New Roman" w:cs="Times New Roman"/>
          <w:sz w:val="24"/>
          <w:szCs w:val="24"/>
        </w:rPr>
        <w:t xml:space="preserve">higher </w:t>
      </w:r>
      <w:r w:rsidR="009C4F8B">
        <w:rPr>
          <w:rFonts w:ascii="Times New Roman" w:hAnsi="Times New Roman" w:cs="Times New Roman"/>
          <w:sz w:val="24"/>
          <w:szCs w:val="24"/>
        </w:rPr>
        <w:t>DBP</w:t>
      </w:r>
      <w:r w:rsidR="00093123">
        <w:rPr>
          <w:rFonts w:ascii="Times New Roman" w:hAnsi="Times New Roman" w:cs="Times New Roman"/>
          <w:sz w:val="24"/>
          <w:szCs w:val="24"/>
        </w:rPr>
        <w:t>, but lower HDL cholesterol</w:t>
      </w:r>
      <w:r w:rsidR="0007334D">
        <w:rPr>
          <w:rFonts w:ascii="Times New Roman" w:hAnsi="Times New Roman" w:cs="Times New Roman"/>
          <w:sz w:val="24"/>
          <w:szCs w:val="24"/>
        </w:rPr>
        <w:t xml:space="preserve">. Although </w:t>
      </w:r>
      <w:r w:rsidR="00C514C7">
        <w:rPr>
          <w:rFonts w:ascii="Times New Roman" w:hAnsi="Times New Roman" w:cs="Times New Roman"/>
          <w:sz w:val="24"/>
          <w:szCs w:val="24"/>
        </w:rPr>
        <w:t xml:space="preserve">globally </w:t>
      </w:r>
      <w:r w:rsidR="0007334D">
        <w:rPr>
          <w:rFonts w:ascii="Times New Roman" w:hAnsi="Times New Roman" w:cs="Times New Roman"/>
          <w:sz w:val="24"/>
          <w:szCs w:val="24"/>
        </w:rPr>
        <w:t xml:space="preserve">T2DM </w:t>
      </w:r>
      <w:r w:rsidR="00093123">
        <w:rPr>
          <w:rFonts w:ascii="Times New Roman" w:hAnsi="Times New Roman" w:cs="Times New Roman"/>
          <w:sz w:val="24"/>
          <w:szCs w:val="24"/>
        </w:rPr>
        <w:t xml:space="preserve">prevalence </w:t>
      </w:r>
      <w:r w:rsidR="0007334D">
        <w:rPr>
          <w:rFonts w:ascii="Times New Roman" w:hAnsi="Times New Roman" w:cs="Times New Roman"/>
          <w:sz w:val="24"/>
          <w:szCs w:val="24"/>
        </w:rPr>
        <w:t>was not different</w:t>
      </w:r>
      <w:r w:rsidR="00C514C7">
        <w:rPr>
          <w:rFonts w:ascii="Times New Roman" w:hAnsi="Times New Roman" w:cs="Times New Roman"/>
          <w:sz w:val="24"/>
          <w:szCs w:val="24"/>
        </w:rPr>
        <w:t xml:space="preserve"> in men and women, T2DM was more prevalent in EA and MA women (16.4 vs. 13.6%, and 27.8 vs. 22.5%</w:t>
      </w:r>
      <w:r w:rsidR="00093123">
        <w:rPr>
          <w:rFonts w:ascii="Times New Roman" w:hAnsi="Times New Roman" w:cs="Times New Roman"/>
          <w:sz w:val="24"/>
          <w:szCs w:val="24"/>
        </w:rPr>
        <w:t>, compared to men, respectively</w:t>
      </w:r>
      <w:r w:rsidR="00C514C7">
        <w:rPr>
          <w:rFonts w:ascii="Times New Roman" w:hAnsi="Times New Roman" w:cs="Times New Roman"/>
          <w:sz w:val="24"/>
          <w:szCs w:val="24"/>
        </w:rPr>
        <w:t>)</w:t>
      </w:r>
      <w:r w:rsidR="00B67E81">
        <w:rPr>
          <w:rFonts w:ascii="Times New Roman" w:hAnsi="Times New Roman" w:cs="Times New Roman"/>
          <w:sz w:val="24"/>
          <w:szCs w:val="24"/>
        </w:rPr>
        <w:t>,</w:t>
      </w:r>
      <w:r w:rsidR="00C514C7">
        <w:rPr>
          <w:rFonts w:ascii="Times New Roman" w:hAnsi="Times New Roman" w:cs="Times New Roman"/>
          <w:sz w:val="24"/>
          <w:szCs w:val="24"/>
        </w:rPr>
        <w:t xml:space="preserve"> and the opposite trend was observed for YO and MVO women (25.2 vs. 29.2%, and 22.5.8 vs. 25.1%</w:t>
      </w:r>
      <w:r w:rsidR="00093123">
        <w:rPr>
          <w:rFonts w:ascii="Times New Roman" w:hAnsi="Times New Roman" w:cs="Times New Roman"/>
          <w:sz w:val="24"/>
          <w:szCs w:val="24"/>
        </w:rPr>
        <w:t>, compared to men, respectively)</w:t>
      </w:r>
      <w:r w:rsidR="00C514C7">
        <w:rPr>
          <w:rFonts w:ascii="Times New Roman" w:hAnsi="Times New Roman" w:cs="Times New Roman"/>
          <w:sz w:val="24"/>
          <w:szCs w:val="24"/>
        </w:rPr>
        <w:t xml:space="preserve">. </w:t>
      </w:r>
      <w:proofErr w:type="spellStart"/>
      <w:r w:rsidR="008B2A61">
        <w:rPr>
          <w:rFonts w:ascii="Times New Roman" w:hAnsi="Times New Roman" w:cs="Times New Roman"/>
          <w:sz w:val="24"/>
          <w:szCs w:val="24"/>
        </w:rPr>
        <w:t>Statin</w:t>
      </w:r>
      <w:proofErr w:type="spellEnd"/>
      <w:r w:rsidR="008B2A61">
        <w:rPr>
          <w:rFonts w:ascii="Times New Roman" w:hAnsi="Times New Roman" w:cs="Times New Roman"/>
          <w:sz w:val="24"/>
          <w:szCs w:val="24"/>
        </w:rPr>
        <w:t xml:space="preserve"> treatment was also more prevalent in </w:t>
      </w:r>
      <w:r w:rsidR="00C514C7">
        <w:rPr>
          <w:rFonts w:ascii="Times New Roman" w:hAnsi="Times New Roman" w:cs="Times New Roman"/>
          <w:sz w:val="24"/>
          <w:szCs w:val="24"/>
        </w:rPr>
        <w:t>EA and MA women (</w:t>
      </w:r>
      <w:r w:rsidR="008B2A61">
        <w:rPr>
          <w:rFonts w:ascii="Times New Roman" w:hAnsi="Times New Roman" w:cs="Times New Roman"/>
          <w:sz w:val="24"/>
          <w:szCs w:val="24"/>
        </w:rPr>
        <w:t>29.5</w:t>
      </w:r>
      <w:r w:rsidR="00C514C7">
        <w:rPr>
          <w:rFonts w:ascii="Times New Roman" w:hAnsi="Times New Roman" w:cs="Times New Roman"/>
          <w:sz w:val="24"/>
          <w:szCs w:val="24"/>
        </w:rPr>
        <w:t xml:space="preserve"> vs. </w:t>
      </w:r>
      <w:r w:rsidR="008B2A61">
        <w:rPr>
          <w:rFonts w:ascii="Times New Roman" w:hAnsi="Times New Roman" w:cs="Times New Roman"/>
          <w:sz w:val="24"/>
          <w:szCs w:val="24"/>
        </w:rPr>
        <w:t>20.7</w:t>
      </w:r>
      <w:r w:rsidR="00C514C7">
        <w:rPr>
          <w:rFonts w:ascii="Times New Roman" w:hAnsi="Times New Roman" w:cs="Times New Roman"/>
          <w:sz w:val="24"/>
          <w:szCs w:val="24"/>
        </w:rPr>
        <w:t xml:space="preserve">%, and </w:t>
      </w:r>
      <w:r w:rsidR="008B2A61">
        <w:rPr>
          <w:rFonts w:ascii="Times New Roman" w:hAnsi="Times New Roman" w:cs="Times New Roman"/>
          <w:sz w:val="24"/>
          <w:szCs w:val="24"/>
        </w:rPr>
        <w:t>40.3</w:t>
      </w:r>
      <w:r w:rsidR="00C514C7">
        <w:rPr>
          <w:rFonts w:ascii="Times New Roman" w:hAnsi="Times New Roman" w:cs="Times New Roman"/>
          <w:sz w:val="24"/>
          <w:szCs w:val="24"/>
        </w:rPr>
        <w:t xml:space="preserve"> vs.</w:t>
      </w:r>
      <w:r w:rsidR="008B2A61">
        <w:rPr>
          <w:rFonts w:ascii="Times New Roman" w:hAnsi="Times New Roman" w:cs="Times New Roman"/>
          <w:sz w:val="24"/>
          <w:szCs w:val="24"/>
        </w:rPr>
        <w:t xml:space="preserve"> 35</w:t>
      </w:r>
      <w:r w:rsidR="00C514C7">
        <w:rPr>
          <w:rFonts w:ascii="Times New Roman" w:hAnsi="Times New Roman" w:cs="Times New Roman"/>
          <w:sz w:val="24"/>
          <w:szCs w:val="24"/>
        </w:rPr>
        <w:t>.</w:t>
      </w:r>
      <w:r w:rsidR="008B2A61">
        <w:rPr>
          <w:rFonts w:ascii="Times New Roman" w:hAnsi="Times New Roman" w:cs="Times New Roman"/>
          <w:sz w:val="24"/>
          <w:szCs w:val="24"/>
        </w:rPr>
        <w:t>0</w:t>
      </w:r>
      <w:r w:rsidR="00C514C7">
        <w:rPr>
          <w:rFonts w:ascii="Times New Roman" w:hAnsi="Times New Roman" w:cs="Times New Roman"/>
          <w:sz w:val="24"/>
          <w:szCs w:val="24"/>
        </w:rPr>
        <w:t>%</w:t>
      </w:r>
      <w:r w:rsidR="008B2A61">
        <w:rPr>
          <w:rFonts w:ascii="Times New Roman" w:hAnsi="Times New Roman" w:cs="Times New Roman"/>
          <w:sz w:val="24"/>
          <w:szCs w:val="24"/>
        </w:rPr>
        <w:t>, respectively</w:t>
      </w:r>
      <w:r w:rsidR="00C514C7">
        <w:rPr>
          <w:rFonts w:ascii="Times New Roman" w:hAnsi="Times New Roman" w:cs="Times New Roman"/>
          <w:sz w:val="24"/>
          <w:szCs w:val="24"/>
        </w:rPr>
        <w:t>)</w:t>
      </w:r>
      <w:r w:rsidR="008B2A61">
        <w:rPr>
          <w:rFonts w:ascii="Times New Roman" w:hAnsi="Times New Roman" w:cs="Times New Roman"/>
          <w:sz w:val="24"/>
          <w:szCs w:val="24"/>
        </w:rPr>
        <w:t xml:space="preserve">. </w:t>
      </w:r>
      <w:r w:rsidR="00C514C7">
        <w:rPr>
          <w:rFonts w:ascii="Times New Roman" w:hAnsi="Times New Roman" w:cs="Times New Roman"/>
          <w:sz w:val="24"/>
          <w:szCs w:val="24"/>
        </w:rPr>
        <w:t xml:space="preserve"> </w:t>
      </w:r>
    </w:p>
    <w:p w:rsidR="0036098F" w:rsidRPr="00EC4ABB" w:rsidRDefault="0036098F" w:rsidP="00EC4ABB">
      <w:pPr>
        <w:spacing w:line="480" w:lineRule="auto"/>
        <w:jc w:val="both"/>
        <w:rPr>
          <w:rFonts w:ascii="Times New Roman" w:hAnsi="Times New Roman" w:cs="Times New Roman"/>
          <w:b/>
          <w:sz w:val="24"/>
          <w:szCs w:val="24"/>
        </w:rPr>
      </w:pPr>
      <w:r w:rsidRPr="00EC4ABB">
        <w:rPr>
          <w:rFonts w:ascii="Times New Roman" w:hAnsi="Times New Roman" w:cs="Times New Roman"/>
          <w:b/>
          <w:sz w:val="24"/>
          <w:szCs w:val="24"/>
        </w:rPr>
        <w:t xml:space="preserve">Age group, sex, and </w:t>
      </w:r>
      <w:del w:id="44" w:author="Jordi Real" w:date="2020-11-02T10:09:00Z">
        <w:r w:rsidR="00F36FA4" w:rsidRPr="00EC4ABB" w:rsidDel="00E739D5">
          <w:rPr>
            <w:rFonts w:ascii="Times New Roman" w:hAnsi="Times New Roman" w:cs="Times New Roman"/>
            <w:b/>
            <w:sz w:val="24"/>
            <w:szCs w:val="24"/>
          </w:rPr>
          <w:delText>first</w:delText>
        </w:r>
        <w:r w:rsidRPr="00EC4ABB" w:rsidDel="00E739D5">
          <w:rPr>
            <w:rFonts w:ascii="Times New Roman" w:hAnsi="Times New Roman" w:cs="Times New Roman"/>
            <w:b/>
            <w:sz w:val="24"/>
            <w:szCs w:val="24"/>
          </w:rPr>
          <w:delText xml:space="preserve"> </w:delText>
        </w:r>
      </w:del>
      <w:r w:rsidRPr="00EC4ABB">
        <w:rPr>
          <w:rFonts w:ascii="Times New Roman" w:hAnsi="Times New Roman" w:cs="Times New Roman"/>
          <w:b/>
          <w:sz w:val="24"/>
          <w:szCs w:val="24"/>
        </w:rPr>
        <w:t xml:space="preserve">cardiovascular </w:t>
      </w:r>
      <w:r w:rsidR="004D6DFA" w:rsidRPr="00EC4ABB">
        <w:rPr>
          <w:rFonts w:ascii="Times New Roman" w:hAnsi="Times New Roman" w:cs="Times New Roman"/>
          <w:b/>
          <w:sz w:val="24"/>
          <w:szCs w:val="24"/>
        </w:rPr>
        <w:t xml:space="preserve">territory </w:t>
      </w:r>
      <w:del w:id="45" w:author="Jordi Real" w:date="2020-11-02T10:09:00Z">
        <w:r w:rsidR="004D6DFA" w:rsidRPr="00EC4ABB" w:rsidDel="00E739D5">
          <w:rPr>
            <w:rFonts w:ascii="Times New Roman" w:hAnsi="Times New Roman" w:cs="Times New Roman"/>
            <w:b/>
            <w:sz w:val="24"/>
            <w:szCs w:val="24"/>
          </w:rPr>
          <w:delText>affected</w:delText>
        </w:r>
        <w:r w:rsidRPr="00EC4ABB" w:rsidDel="00E739D5">
          <w:rPr>
            <w:rFonts w:ascii="Times New Roman" w:hAnsi="Times New Roman" w:cs="Times New Roman"/>
            <w:b/>
            <w:sz w:val="24"/>
            <w:szCs w:val="24"/>
          </w:rPr>
          <w:delText xml:space="preserve"> during follow-up</w:delText>
        </w:r>
      </w:del>
    </w:p>
    <w:p w:rsidR="00711474" w:rsidRPr="00EC4ABB" w:rsidRDefault="002878D5" w:rsidP="00EC4ABB">
      <w:pPr>
        <w:spacing w:line="480" w:lineRule="auto"/>
        <w:jc w:val="both"/>
        <w:rPr>
          <w:rFonts w:ascii="Times New Roman" w:hAnsi="Times New Roman" w:cs="Times New Roman"/>
          <w:sz w:val="24"/>
          <w:szCs w:val="24"/>
        </w:rPr>
      </w:pPr>
      <w:r w:rsidRPr="00EC4ABB">
        <w:rPr>
          <w:rFonts w:ascii="Times New Roman" w:hAnsi="Times New Roman" w:cs="Times New Roman"/>
          <w:sz w:val="24"/>
          <w:szCs w:val="24"/>
        </w:rPr>
        <w:t xml:space="preserve">Table </w:t>
      </w:r>
      <w:r w:rsidR="00C41F69">
        <w:rPr>
          <w:rFonts w:ascii="Times New Roman" w:hAnsi="Times New Roman" w:cs="Times New Roman"/>
          <w:sz w:val="24"/>
          <w:szCs w:val="24"/>
        </w:rPr>
        <w:t>2</w:t>
      </w:r>
      <w:r w:rsidRPr="00EC4ABB">
        <w:rPr>
          <w:rFonts w:ascii="Times New Roman" w:hAnsi="Times New Roman" w:cs="Times New Roman"/>
          <w:sz w:val="24"/>
          <w:szCs w:val="24"/>
        </w:rPr>
        <w:t xml:space="preserve"> </w:t>
      </w:r>
      <w:r w:rsidR="003A52E0">
        <w:rPr>
          <w:rFonts w:ascii="Times New Roman" w:hAnsi="Times New Roman" w:cs="Times New Roman"/>
          <w:sz w:val="24"/>
          <w:szCs w:val="24"/>
        </w:rPr>
        <w:t>and supplementary figure 1</w:t>
      </w:r>
      <w:r w:rsidR="005C6CE7">
        <w:rPr>
          <w:rFonts w:ascii="Times New Roman" w:hAnsi="Times New Roman" w:cs="Times New Roman"/>
          <w:sz w:val="24"/>
          <w:szCs w:val="24"/>
        </w:rPr>
        <w:t>A</w:t>
      </w:r>
      <w:r w:rsidR="003A52E0">
        <w:rPr>
          <w:rFonts w:ascii="Times New Roman" w:hAnsi="Times New Roman" w:cs="Times New Roman"/>
          <w:sz w:val="24"/>
          <w:szCs w:val="24"/>
        </w:rPr>
        <w:t xml:space="preserve"> </w:t>
      </w:r>
      <w:r w:rsidRPr="00EC4ABB">
        <w:rPr>
          <w:rFonts w:ascii="Times New Roman" w:hAnsi="Times New Roman" w:cs="Times New Roman"/>
          <w:sz w:val="24"/>
          <w:szCs w:val="24"/>
        </w:rPr>
        <w:t xml:space="preserve">show </w:t>
      </w:r>
      <w:r w:rsidR="004874D0" w:rsidRPr="00EC4ABB">
        <w:rPr>
          <w:rFonts w:ascii="Times New Roman" w:hAnsi="Times New Roman" w:cs="Times New Roman"/>
          <w:sz w:val="24"/>
          <w:szCs w:val="24"/>
        </w:rPr>
        <w:t>number</w:t>
      </w:r>
      <w:r w:rsidR="00C41F69">
        <w:rPr>
          <w:rFonts w:ascii="Times New Roman" w:hAnsi="Times New Roman" w:cs="Times New Roman"/>
          <w:sz w:val="24"/>
          <w:szCs w:val="24"/>
        </w:rPr>
        <w:t xml:space="preserve"> </w:t>
      </w:r>
      <w:r w:rsidR="004874D0" w:rsidRPr="00EC4ABB">
        <w:rPr>
          <w:rFonts w:ascii="Times New Roman" w:hAnsi="Times New Roman" w:cs="Times New Roman"/>
          <w:sz w:val="24"/>
          <w:szCs w:val="24"/>
        </w:rPr>
        <w:t xml:space="preserve">of </w:t>
      </w:r>
      <w:r w:rsidR="00222771" w:rsidRPr="00EC4ABB">
        <w:rPr>
          <w:rFonts w:ascii="Times New Roman" w:hAnsi="Times New Roman" w:cs="Times New Roman"/>
          <w:sz w:val="24"/>
          <w:szCs w:val="24"/>
        </w:rPr>
        <w:t>individuals</w:t>
      </w:r>
      <w:r w:rsidR="00C41F69">
        <w:rPr>
          <w:rFonts w:ascii="Times New Roman" w:hAnsi="Times New Roman" w:cs="Times New Roman"/>
          <w:sz w:val="24"/>
          <w:szCs w:val="24"/>
        </w:rPr>
        <w:t xml:space="preserve"> </w:t>
      </w:r>
      <w:r w:rsidR="00222771" w:rsidRPr="00EC4ABB">
        <w:rPr>
          <w:rFonts w:ascii="Times New Roman" w:hAnsi="Times New Roman" w:cs="Times New Roman"/>
          <w:sz w:val="24"/>
          <w:szCs w:val="24"/>
        </w:rPr>
        <w:t xml:space="preserve">from the </w:t>
      </w:r>
      <w:r w:rsidR="0036098F" w:rsidRPr="00EC4ABB">
        <w:rPr>
          <w:rFonts w:ascii="Times New Roman" w:hAnsi="Times New Roman" w:cs="Times New Roman"/>
          <w:sz w:val="24"/>
          <w:szCs w:val="24"/>
        </w:rPr>
        <w:t xml:space="preserve">overall at risk </w:t>
      </w:r>
      <w:r w:rsidR="00222771" w:rsidRPr="00EC4ABB">
        <w:rPr>
          <w:rFonts w:ascii="Times New Roman" w:hAnsi="Times New Roman" w:cs="Times New Roman"/>
          <w:sz w:val="24"/>
          <w:szCs w:val="24"/>
        </w:rPr>
        <w:t xml:space="preserve">baseline population who suffered a </w:t>
      </w:r>
      <w:r w:rsidR="00C41F69">
        <w:rPr>
          <w:rFonts w:ascii="Times New Roman" w:hAnsi="Times New Roman" w:cs="Times New Roman"/>
          <w:sz w:val="24"/>
          <w:szCs w:val="24"/>
        </w:rPr>
        <w:t xml:space="preserve">first </w:t>
      </w:r>
      <w:r w:rsidRPr="00EC4ABB">
        <w:rPr>
          <w:rFonts w:ascii="Times New Roman" w:hAnsi="Times New Roman" w:cs="Times New Roman"/>
          <w:sz w:val="24"/>
          <w:szCs w:val="24"/>
        </w:rPr>
        <w:t xml:space="preserve">cardiovascular </w:t>
      </w:r>
      <w:r w:rsidR="00CB7DCF" w:rsidRPr="00EC4ABB">
        <w:rPr>
          <w:rFonts w:ascii="Times New Roman" w:hAnsi="Times New Roman" w:cs="Times New Roman"/>
          <w:sz w:val="24"/>
          <w:szCs w:val="24"/>
        </w:rPr>
        <w:t>event</w:t>
      </w:r>
      <w:r w:rsidR="00222771" w:rsidRPr="00EC4ABB">
        <w:rPr>
          <w:rFonts w:ascii="Times New Roman" w:hAnsi="Times New Roman" w:cs="Times New Roman"/>
          <w:sz w:val="24"/>
          <w:szCs w:val="24"/>
        </w:rPr>
        <w:t xml:space="preserve"> </w:t>
      </w:r>
      <w:r w:rsidR="00523499" w:rsidRPr="00EC4ABB">
        <w:rPr>
          <w:rFonts w:ascii="Times New Roman" w:hAnsi="Times New Roman" w:cs="Times New Roman"/>
          <w:sz w:val="24"/>
          <w:szCs w:val="24"/>
        </w:rPr>
        <w:t xml:space="preserve">during the study period </w:t>
      </w:r>
      <w:r w:rsidR="00222771" w:rsidRPr="00EC4ABB">
        <w:rPr>
          <w:rFonts w:ascii="Times New Roman" w:hAnsi="Times New Roman" w:cs="Times New Roman"/>
          <w:sz w:val="24"/>
          <w:szCs w:val="24"/>
        </w:rPr>
        <w:t xml:space="preserve">and </w:t>
      </w:r>
      <w:r w:rsidR="00CB7DCF" w:rsidRPr="00EC4ABB">
        <w:rPr>
          <w:rFonts w:ascii="Times New Roman" w:hAnsi="Times New Roman" w:cs="Times New Roman"/>
          <w:sz w:val="24"/>
          <w:szCs w:val="24"/>
        </w:rPr>
        <w:t>the</w:t>
      </w:r>
      <w:r w:rsidR="004728CE" w:rsidRPr="00EC4ABB">
        <w:rPr>
          <w:rFonts w:ascii="Times New Roman" w:hAnsi="Times New Roman" w:cs="Times New Roman"/>
          <w:sz w:val="24"/>
          <w:szCs w:val="24"/>
        </w:rPr>
        <w:t xml:space="preserve"> vascular</w:t>
      </w:r>
      <w:r w:rsidR="00CB7DCF" w:rsidRPr="00EC4ABB">
        <w:rPr>
          <w:rFonts w:ascii="Times New Roman" w:hAnsi="Times New Roman" w:cs="Times New Roman"/>
          <w:sz w:val="24"/>
          <w:szCs w:val="24"/>
        </w:rPr>
        <w:t xml:space="preserve"> territory affected</w:t>
      </w:r>
      <w:r w:rsidR="00222771" w:rsidRPr="00EC4ABB">
        <w:rPr>
          <w:rFonts w:ascii="Times New Roman" w:hAnsi="Times New Roman" w:cs="Times New Roman"/>
          <w:sz w:val="24"/>
          <w:szCs w:val="24"/>
        </w:rPr>
        <w:t xml:space="preserve">. </w:t>
      </w:r>
      <w:r w:rsidR="00CD6C72">
        <w:rPr>
          <w:rFonts w:ascii="Times New Roman" w:hAnsi="Times New Roman" w:cs="Times New Roman"/>
          <w:sz w:val="24"/>
          <w:szCs w:val="24"/>
        </w:rPr>
        <w:t>C</w:t>
      </w:r>
      <w:r w:rsidR="00523499" w:rsidRPr="00EC4ABB">
        <w:rPr>
          <w:rFonts w:ascii="Times New Roman" w:hAnsi="Times New Roman" w:cs="Times New Roman"/>
          <w:sz w:val="24"/>
          <w:szCs w:val="24"/>
        </w:rPr>
        <w:t>oronary</w:t>
      </w:r>
      <w:r w:rsidR="00CD6C72">
        <w:rPr>
          <w:rFonts w:ascii="Times New Roman" w:hAnsi="Times New Roman" w:cs="Times New Roman"/>
          <w:sz w:val="24"/>
          <w:szCs w:val="24"/>
        </w:rPr>
        <w:t xml:space="preserve"> heart disease</w:t>
      </w:r>
      <w:r w:rsidR="00523499" w:rsidRPr="00EC4ABB">
        <w:rPr>
          <w:rFonts w:ascii="Times New Roman" w:hAnsi="Times New Roman" w:cs="Times New Roman"/>
          <w:sz w:val="24"/>
          <w:szCs w:val="24"/>
        </w:rPr>
        <w:t xml:space="preserve"> </w:t>
      </w:r>
      <w:r w:rsidR="00367F7A" w:rsidRPr="00EC4ABB">
        <w:rPr>
          <w:rFonts w:ascii="Times New Roman" w:hAnsi="Times New Roman" w:cs="Times New Roman"/>
          <w:sz w:val="24"/>
          <w:szCs w:val="24"/>
        </w:rPr>
        <w:t>represented</w:t>
      </w:r>
      <w:r w:rsidR="00523499" w:rsidRPr="00EC4ABB">
        <w:rPr>
          <w:rFonts w:ascii="Times New Roman" w:hAnsi="Times New Roman" w:cs="Times New Roman"/>
          <w:sz w:val="24"/>
          <w:szCs w:val="24"/>
        </w:rPr>
        <w:t xml:space="preserve"> 39 and 40.1% of total events in Y and EA individuals,</w:t>
      </w:r>
      <w:r w:rsidR="00367F7A" w:rsidRPr="00EC4ABB">
        <w:rPr>
          <w:rFonts w:ascii="Times New Roman" w:hAnsi="Times New Roman" w:cs="Times New Roman"/>
          <w:sz w:val="24"/>
          <w:szCs w:val="24"/>
        </w:rPr>
        <w:t xml:space="preserve"> respectively,</w:t>
      </w:r>
      <w:r w:rsidR="00523499" w:rsidRPr="00EC4ABB">
        <w:rPr>
          <w:rFonts w:ascii="Times New Roman" w:hAnsi="Times New Roman" w:cs="Times New Roman"/>
          <w:sz w:val="24"/>
          <w:szCs w:val="24"/>
        </w:rPr>
        <w:t xml:space="preserve"> and decreased </w:t>
      </w:r>
      <w:r w:rsidR="00367F7A" w:rsidRPr="00EC4ABB">
        <w:rPr>
          <w:rFonts w:ascii="Times New Roman" w:hAnsi="Times New Roman" w:cs="Times New Roman"/>
          <w:sz w:val="24"/>
          <w:szCs w:val="24"/>
        </w:rPr>
        <w:t xml:space="preserve">progressively to </w:t>
      </w:r>
      <w:r w:rsidR="00523499" w:rsidRPr="00EC4ABB">
        <w:rPr>
          <w:rFonts w:ascii="Times New Roman" w:hAnsi="Times New Roman" w:cs="Times New Roman"/>
          <w:sz w:val="24"/>
          <w:szCs w:val="24"/>
        </w:rPr>
        <w:t>18.</w:t>
      </w:r>
      <w:r w:rsidR="00B67E81">
        <w:rPr>
          <w:rFonts w:ascii="Times New Roman" w:hAnsi="Times New Roman" w:cs="Times New Roman"/>
          <w:sz w:val="24"/>
          <w:szCs w:val="24"/>
        </w:rPr>
        <w:t>3</w:t>
      </w:r>
      <w:r w:rsidR="00523499" w:rsidRPr="00EC4ABB">
        <w:rPr>
          <w:rFonts w:ascii="Times New Roman" w:hAnsi="Times New Roman" w:cs="Times New Roman"/>
          <w:sz w:val="24"/>
          <w:szCs w:val="24"/>
        </w:rPr>
        <w:t>% in individuals aged 75</w:t>
      </w:r>
      <w:r w:rsidR="00367F7A" w:rsidRPr="00EC4ABB">
        <w:rPr>
          <w:rFonts w:ascii="Times New Roman" w:hAnsi="Times New Roman" w:cs="Times New Roman"/>
          <w:sz w:val="24"/>
          <w:szCs w:val="24"/>
        </w:rPr>
        <w:t xml:space="preserve"> and above</w:t>
      </w:r>
      <w:r w:rsidR="00523499" w:rsidRPr="00EC4ABB">
        <w:rPr>
          <w:rFonts w:ascii="Times New Roman" w:hAnsi="Times New Roman" w:cs="Times New Roman"/>
          <w:sz w:val="24"/>
          <w:szCs w:val="24"/>
        </w:rPr>
        <w:t xml:space="preserve">. </w:t>
      </w:r>
      <w:r w:rsidR="00367F7A" w:rsidRPr="00EC4ABB">
        <w:rPr>
          <w:rFonts w:ascii="Times New Roman" w:hAnsi="Times New Roman" w:cs="Times New Roman"/>
          <w:sz w:val="24"/>
          <w:szCs w:val="24"/>
        </w:rPr>
        <w:t xml:space="preserve">The opposite trend was observed for heart failure as </w:t>
      </w:r>
      <w:r w:rsidR="00647526" w:rsidRPr="00EC4ABB">
        <w:rPr>
          <w:rFonts w:ascii="Times New Roman" w:hAnsi="Times New Roman" w:cs="Times New Roman"/>
          <w:sz w:val="24"/>
          <w:szCs w:val="24"/>
        </w:rPr>
        <w:t xml:space="preserve">the </w:t>
      </w:r>
      <w:r w:rsidR="00367F7A" w:rsidRPr="00EC4ABB">
        <w:rPr>
          <w:rFonts w:ascii="Times New Roman" w:hAnsi="Times New Roman" w:cs="Times New Roman"/>
          <w:sz w:val="24"/>
          <w:szCs w:val="24"/>
        </w:rPr>
        <w:t>first manifestation of CV</w:t>
      </w:r>
      <w:r w:rsidR="00FA7285" w:rsidRPr="00EC4ABB">
        <w:rPr>
          <w:rFonts w:ascii="Times New Roman" w:hAnsi="Times New Roman" w:cs="Times New Roman"/>
          <w:sz w:val="24"/>
          <w:szCs w:val="24"/>
        </w:rPr>
        <w:t>D</w:t>
      </w:r>
      <w:r w:rsidR="00367F7A" w:rsidRPr="00EC4ABB">
        <w:rPr>
          <w:rFonts w:ascii="Times New Roman" w:hAnsi="Times New Roman" w:cs="Times New Roman"/>
          <w:sz w:val="24"/>
          <w:szCs w:val="24"/>
        </w:rPr>
        <w:t>, ranging from 4</w:t>
      </w:r>
      <w:r w:rsidR="00B67E81">
        <w:rPr>
          <w:rFonts w:ascii="Times New Roman" w:hAnsi="Times New Roman" w:cs="Times New Roman"/>
          <w:sz w:val="24"/>
          <w:szCs w:val="24"/>
        </w:rPr>
        <w:t>5</w:t>
      </w:r>
      <w:r w:rsidR="00367F7A" w:rsidRPr="00EC4ABB">
        <w:rPr>
          <w:rFonts w:ascii="Times New Roman" w:hAnsi="Times New Roman" w:cs="Times New Roman"/>
          <w:sz w:val="24"/>
          <w:szCs w:val="24"/>
        </w:rPr>
        <w:t>.</w:t>
      </w:r>
      <w:r w:rsidR="00B67E81">
        <w:rPr>
          <w:rFonts w:ascii="Times New Roman" w:hAnsi="Times New Roman" w:cs="Times New Roman"/>
          <w:sz w:val="24"/>
          <w:szCs w:val="24"/>
        </w:rPr>
        <w:t>5</w:t>
      </w:r>
      <w:r w:rsidR="00367F7A" w:rsidRPr="00EC4ABB">
        <w:rPr>
          <w:rFonts w:ascii="Times New Roman" w:hAnsi="Times New Roman" w:cs="Times New Roman"/>
          <w:sz w:val="24"/>
          <w:szCs w:val="24"/>
        </w:rPr>
        <w:t>% of</w:t>
      </w:r>
      <w:r w:rsidR="00647526" w:rsidRPr="00EC4ABB">
        <w:rPr>
          <w:rFonts w:ascii="Times New Roman" w:hAnsi="Times New Roman" w:cs="Times New Roman"/>
          <w:sz w:val="24"/>
          <w:szCs w:val="24"/>
        </w:rPr>
        <w:t xml:space="preserve"> all</w:t>
      </w:r>
      <w:r w:rsidR="00367F7A" w:rsidRPr="00EC4ABB">
        <w:rPr>
          <w:rFonts w:ascii="Times New Roman" w:hAnsi="Times New Roman" w:cs="Times New Roman"/>
          <w:sz w:val="24"/>
          <w:szCs w:val="24"/>
        </w:rPr>
        <w:t xml:space="preserve"> incident events in </w:t>
      </w:r>
      <w:r w:rsidR="00FA7285" w:rsidRPr="00EC4ABB">
        <w:rPr>
          <w:rFonts w:ascii="Times New Roman" w:hAnsi="Times New Roman" w:cs="Times New Roman"/>
          <w:sz w:val="24"/>
          <w:szCs w:val="24"/>
        </w:rPr>
        <w:t xml:space="preserve">the oldest </w:t>
      </w:r>
      <w:r w:rsidR="00367F7A" w:rsidRPr="00EC4ABB">
        <w:rPr>
          <w:rFonts w:ascii="Times New Roman" w:hAnsi="Times New Roman" w:cs="Times New Roman"/>
          <w:sz w:val="24"/>
          <w:szCs w:val="24"/>
        </w:rPr>
        <w:t xml:space="preserve">MVO to </w:t>
      </w:r>
      <w:r w:rsidR="00B67E81">
        <w:rPr>
          <w:rFonts w:ascii="Times New Roman" w:hAnsi="Times New Roman" w:cs="Times New Roman"/>
          <w:sz w:val="24"/>
          <w:szCs w:val="24"/>
        </w:rPr>
        <w:t>12.6</w:t>
      </w:r>
      <w:r w:rsidR="00367F7A" w:rsidRPr="00EC4ABB">
        <w:rPr>
          <w:rFonts w:ascii="Times New Roman" w:hAnsi="Times New Roman" w:cs="Times New Roman"/>
          <w:sz w:val="24"/>
          <w:szCs w:val="24"/>
        </w:rPr>
        <w:t>%</w:t>
      </w:r>
      <w:r w:rsidR="007C68B9" w:rsidRPr="00EC4ABB">
        <w:rPr>
          <w:rFonts w:ascii="Times New Roman" w:hAnsi="Times New Roman" w:cs="Times New Roman"/>
          <w:sz w:val="24"/>
          <w:szCs w:val="24"/>
        </w:rPr>
        <w:t xml:space="preserve"> in </w:t>
      </w:r>
      <w:r w:rsidR="00FA7285" w:rsidRPr="00EC4ABB">
        <w:rPr>
          <w:rFonts w:ascii="Times New Roman" w:hAnsi="Times New Roman" w:cs="Times New Roman"/>
          <w:sz w:val="24"/>
          <w:szCs w:val="24"/>
        </w:rPr>
        <w:t xml:space="preserve">the youngest </w:t>
      </w:r>
      <w:r w:rsidR="007C68B9" w:rsidRPr="00EC4ABB">
        <w:rPr>
          <w:rFonts w:ascii="Times New Roman" w:hAnsi="Times New Roman" w:cs="Times New Roman"/>
          <w:sz w:val="24"/>
          <w:szCs w:val="24"/>
        </w:rPr>
        <w:t>Y</w:t>
      </w:r>
      <w:r w:rsidR="00FA7285" w:rsidRPr="00EC4ABB">
        <w:rPr>
          <w:rFonts w:ascii="Times New Roman" w:hAnsi="Times New Roman" w:cs="Times New Roman"/>
          <w:sz w:val="24"/>
          <w:szCs w:val="24"/>
        </w:rPr>
        <w:t xml:space="preserve"> group</w:t>
      </w:r>
      <w:r w:rsidR="007C68B9" w:rsidRPr="00EC4ABB">
        <w:rPr>
          <w:rFonts w:ascii="Times New Roman" w:hAnsi="Times New Roman" w:cs="Times New Roman"/>
          <w:sz w:val="24"/>
          <w:szCs w:val="24"/>
        </w:rPr>
        <w:t xml:space="preserve">. </w:t>
      </w:r>
      <w:proofErr w:type="spellStart"/>
      <w:r w:rsidR="007C68B9" w:rsidRPr="00EC4ABB">
        <w:rPr>
          <w:rFonts w:ascii="Times New Roman" w:hAnsi="Times New Roman" w:cs="Times New Roman"/>
          <w:sz w:val="24"/>
          <w:szCs w:val="24"/>
        </w:rPr>
        <w:t>Cerebrovascular</w:t>
      </w:r>
      <w:proofErr w:type="spellEnd"/>
      <w:r w:rsidR="007C68B9" w:rsidRPr="00EC4ABB">
        <w:rPr>
          <w:rFonts w:ascii="Times New Roman" w:hAnsi="Times New Roman" w:cs="Times New Roman"/>
          <w:sz w:val="24"/>
          <w:szCs w:val="24"/>
        </w:rPr>
        <w:t xml:space="preserve"> disease followed a similar, although less </w:t>
      </w:r>
      <w:r w:rsidR="00CB2EDC" w:rsidRPr="00EC4ABB">
        <w:rPr>
          <w:rFonts w:ascii="Times New Roman" w:hAnsi="Times New Roman" w:cs="Times New Roman"/>
          <w:sz w:val="24"/>
          <w:szCs w:val="24"/>
        </w:rPr>
        <w:lastRenderedPageBreak/>
        <w:t>evident</w:t>
      </w:r>
      <w:r w:rsidR="007C68B9" w:rsidRPr="00EC4ABB">
        <w:rPr>
          <w:rFonts w:ascii="Times New Roman" w:hAnsi="Times New Roman" w:cs="Times New Roman"/>
          <w:sz w:val="24"/>
          <w:szCs w:val="24"/>
        </w:rPr>
        <w:t xml:space="preserve">, pattern to that observed in coronary heart disease, with higher </w:t>
      </w:r>
      <w:r w:rsidR="00380665" w:rsidRPr="00EC4ABB">
        <w:rPr>
          <w:rFonts w:ascii="Times New Roman" w:hAnsi="Times New Roman" w:cs="Times New Roman"/>
          <w:sz w:val="24"/>
          <w:szCs w:val="24"/>
        </w:rPr>
        <w:t xml:space="preserve">proportion </w:t>
      </w:r>
      <w:r w:rsidR="004728CE" w:rsidRPr="00EC4ABB">
        <w:rPr>
          <w:rFonts w:ascii="Times New Roman" w:hAnsi="Times New Roman" w:cs="Times New Roman"/>
          <w:sz w:val="24"/>
          <w:szCs w:val="24"/>
        </w:rPr>
        <w:t xml:space="preserve">of </w:t>
      </w:r>
      <w:proofErr w:type="spellStart"/>
      <w:r w:rsidR="004728CE" w:rsidRPr="00EC4ABB">
        <w:rPr>
          <w:rFonts w:ascii="Times New Roman" w:hAnsi="Times New Roman" w:cs="Times New Roman"/>
          <w:sz w:val="24"/>
          <w:szCs w:val="24"/>
        </w:rPr>
        <w:t>cerebrovascular</w:t>
      </w:r>
      <w:proofErr w:type="spellEnd"/>
      <w:r w:rsidR="00380665" w:rsidRPr="00EC4ABB">
        <w:rPr>
          <w:rFonts w:ascii="Times New Roman" w:hAnsi="Times New Roman" w:cs="Times New Roman"/>
          <w:sz w:val="24"/>
          <w:szCs w:val="24"/>
        </w:rPr>
        <w:t xml:space="preserve"> events in the Y (3</w:t>
      </w:r>
      <w:r w:rsidR="00B67E81">
        <w:rPr>
          <w:rFonts w:ascii="Times New Roman" w:hAnsi="Times New Roman" w:cs="Times New Roman"/>
          <w:sz w:val="24"/>
          <w:szCs w:val="24"/>
        </w:rPr>
        <w:t>2</w:t>
      </w:r>
      <w:r w:rsidR="00380665" w:rsidRPr="00EC4ABB">
        <w:rPr>
          <w:rFonts w:ascii="Times New Roman" w:hAnsi="Times New Roman" w:cs="Times New Roman"/>
          <w:sz w:val="24"/>
          <w:szCs w:val="24"/>
        </w:rPr>
        <w:t>.</w:t>
      </w:r>
      <w:r w:rsidR="00B67E81">
        <w:rPr>
          <w:rFonts w:ascii="Times New Roman" w:hAnsi="Times New Roman" w:cs="Times New Roman"/>
          <w:sz w:val="24"/>
          <w:szCs w:val="24"/>
        </w:rPr>
        <w:t>1</w:t>
      </w:r>
      <w:r w:rsidR="00380665" w:rsidRPr="00EC4ABB">
        <w:rPr>
          <w:rFonts w:ascii="Times New Roman" w:hAnsi="Times New Roman" w:cs="Times New Roman"/>
          <w:sz w:val="24"/>
          <w:szCs w:val="24"/>
        </w:rPr>
        <w:t xml:space="preserve">%) and lowest (24.4%) in the MVO group. </w:t>
      </w:r>
      <w:r w:rsidR="004874D0" w:rsidRPr="00EC4ABB">
        <w:rPr>
          <w:rFonts w:ascii="Times New Roman" w:hAnsi="Times New Roman" w:cs="Times New Roman"/>
          <w:sz w:val="24"/>
          <w:szCs w:val="24"/>
        </w:rPr>
        <w:t>Finally, t</w:t>
      </w:r>
      <w:r w:rsidR="00380665" w:rsidRPr="00EC4ABB">
        <w:rPr>
          <w:rFonts w:ascii="Times New Roman" w:hAnsi="Times New Roman" w:cs="Times New Roman"/>
          <w:sz w:val="24"/>
          <w:szCs w:val="24"/>
        </w:rPr>
        <w:t>he proportion of peripheral artery disease events was similar in most of the age groups (</w:t>
      </w:r>
      <w:r w:rsidR="00280546">
        <w:rPr>
          <w:rFonts w:ascii="Times New Roman" w:hAnsi="Times New Roman" w:cs="Times New Roman"/>
          <w:sz w:val="24"/>
          <w:szCs w:val="24"/>
        </w:rPr>
        <w:t>16.3-</w:t>
      </w:r>
      <w:r w:rsidR="00380665" w:rsidRPr="00EC4ABB">
        <w:rPr>
          <w:rFonts w:ascii="Times New Roman" w:hAnsi="Times New Roman" w:cs="Times New Roman"/>
          <w:sz w:val="24"/>
          <w:szCs w:val="24"/>
        </w:rPr>
        <w:t>21.</w:t>
      </w:r>
      <w:r w:rsidR="00280546">
        <w:rPr>
          <w:rFonts w:ascii="Times New Roman" w:hAnsi="Times New Roman" w:cs="Times New Roman"/>
          <w:sz w:val="24"/>
          <w:szCs w:val="24"/>
        </w:rPr>
        <w:t>9</w:t>
      </w:r>
      <w:r w:rsidR="00380665" w:rsidRPr="00EC4ABB">
        <w:rPr>
          <w:rFonts w:ascii="Times New Roman" w:hAnsi="Times New Roman" w:cs="Times New Roman"/>
          <w:sz w:val="24"/>
          <w:szCs w:val="24"/>
        </w:rPr>
        <w:t xml:space="preserve">%) </w:t>
      </w:r>
      <w:r w:rsidR="004728CE" w:rsidRPr="00EC4ABB">
        <w:rPr>
          <w:rFonts w:ascii="Times New Roman" w:hAnsi="Times New Roman" w:cs="Times New Roman"/>
          <w:sz w:val="24"/>
          <w:szCs w:val="24"/>
        </w:rPr>
        <w:t>and</w:t>
      </w:r>
      <w:r w:rsidR="00280546">
        <w:rPr>
          <w:rFonts w:ascii="Times New Roman" w:hAnsi="Times New Roman" w:cs="Times New Roman"/>
          <w:sz w:val="24"/>
          <w:szCs w:val="24"/>
        </w:rPr>
        <w:t xml:space="preserve"> lowest in the MVO (12</w:t>
      </w:r>
      <w:r w:rsidR="00647526" w:rsidRPr="00EC4ABB">
        <w:rPr>
          <w:rFonts w:ascii="Times New Roman" w:hAnsi="Times New Roman" w:cs="Times New Roman"/>
          <w:sz w:val="24"/>
          <w:szCs w:val="24"/>
        </w:rPr>
        <w:t>%).</w:t>
      </w:r>
    </w:p>
    <w:p w:rsidR="00F67E3E" w:rsidRPr="00EC4ABB" w:rsidRDefault="00FA7285" w:rsidP="00EC4ABB">
      <w:pPr>
        <w:spacing w:line="480" w:lineRule="auto"/>
        <w:jc w:val="both"/>
        <w:rPr>
          <w:rFonts w:ascii="Times New Roman" w:hAnsi="Times New Roman" w:cs="Times New Roman"/>
          <w:sz w:val="24"/>
          <w:szCs w:val="24"/>
        </w:rPr>
      </w:pPr>
      <w:r w:rsidRPr="00EC4ABB">
        <w:rPr>
          <w:rFonts w:ascii="Times New Roman" w:hAnsi="Times New Roman" w:cs="Times New Roman"/>
          <w:sz w:val="24"/>
          <w:szCs w:val="24"/>
        </w:rPr>
        <w:t xml:space="preserve">Some differences </w:t>
      </w:r>
      <w:r w:rsidR="004874D0" w:rsidRPr="00EC4ABB">
        <w:rPr>
          <w:rFonts w:ascii="Times New Roman" w:hAnsi="Times New Roman" w:cs="Times New Roman"/>
          <w:sz w:val="24"/>
          <w:szCs w:val="24"/>
        </w:rPr>
        <w:t>in the</w:t>
      </w:r>
      <w:r w:rsidR="00F16DCC" w:rsidRPr="00EC4ABB">
        <w:rPr>
          <w:rFonts w:ascii="Times New Roman" w:hAnsi="Times New Roman" w:cs="Times New Roman"/>
          <w:sz w:val="24"/>
          <w:szCs w:val="24"/>
        </w:rPr>
        <w:t xml:space="preserve"> </w:t>
      </w:r>
      <w:r w:rsidR="005C06BC" w:rsidRPr="00EC4ABB">
        <w:rPr>
          <w:rFonts w:ascii="Times New Roman" w:hAnsi="Times New Roman" w:cs="Times New Roman"/>
          <w:sz w:val="24"/>
          <w:szCs w:val="24"/>
        </w:rPr>
        <w:t xml:space="preserve">proportion of </w:t>
      </w:r>
      <w:r w:rsidRPr="00EC4ABB">
        <w:rPr>
          <w:rFonts w:ascii="Times New Roman" w:hAnsi="Times New Roman" w:cs="Times New Roman"/>
          <w:sz w:val="24"/>
          <w:szCs w:val="24"/>
        </w:rPr>
        <w:t xml:space="preserve">CV </w:t>
      </w:r>
      <w:r w:rsidR="005C06BC" w:rsidRPr="00EC4ABB">
        <w:rPr>
          <w:rFonts w:ascii="Times New Roman" w:hAnsi="Times New Roman" w:cs="Times New Roman"/>
          <w:sz w:val="24"/>
          <w:szCs w:val="24"/>
        </w:rPr>
        <w:t xml:space="preserve">events by territory </w:t>
      </w:r>
      <w:r w:rsidR="00F16DCC" w:rsidRPr="00EC4ABB">
        <w:rPr>
          <w:rFonts w:ascii="Times New Roman" w:hAnsi="Times New Roman" w:cs="Times New Roman"/>
          <w:sz w:val="24"/>
          <w:szCs w:val="24"/>
        </w:rPr>
        <w:t xml:space="preserve">and age </w:t>
      </w:r>
      <w:r w:rsidR="004874D0" w:rsidRPr="00EC4ABB">
        <w:rPr>
          <w:rFonts w:ascii="Times New Roman" w:hAnsi="Times New Roman" w:cs="Times New Roman"/>
          <w:sz w:val="24"/>
          <w:szCs w:val="24"/>
        </w:rPr>
        <w:t>in</w:t>
      </w:r>
      <w:r w:rsidR="00F16DCC" w:rsidRPr="00EC4ABB">
        <w:rPr>
          <w:rFonts w:ascii="Times New Roman" w:hAnsi="Times New Roman" w:cs="Times New Roman"/>
          <w:sz w:val="24"/>
          <w:szCs w:val="24"/>
        </w:rPr>
        <w:t xml:space="preserve"> men and women</w:t>
      </w:r>
      <w:r w:rsidR="004728CE" w:rsidRPr="00EC4ABB">
        <w:rPr>
          <w:rFonts w:ascii="Times New Roman" w:hAnsi="Times New Roman" w:cs="Times New Roman"/>
          <w:sz w:val="24"/>
          <w:szCs w:val="24"/>
        </w:rPr>
        <w:t xml:space="preserve"> </w:t>
      </w:r>
      <w:r w:rsidRPr="00EC4ABB">
        <w:rPr>
          <w:rFonts w:ascii="Times New Roman" w:hAnsi="Times New Roman" w:cs="Times New Roman"/>
          <w:sz w:val="24"/>
          <w:szCs w:val="24"/>
        </w:rPr>
        <w:t xml:space="preserve">were apparent </w:t>
      </w:r>
      <w:r w:rsidR="00C41F69">
        <w:rPr>
          <w:rFonts w:ascii="Times New Roman" w:hAnsi="Times New Roman" w:cs="Times New Roman"/>
          <w:sz w:val="24"/>
          <w:szCs w:val="24"/>
        </w:rPr>
        <w:t>(supplementary table</w:t>
      </w:r>
      <w:r w:rsidR="00231A16">
        <w:rPr>
          <w:rFonts w:ascii="Times New Roman" w:hAnsi="Times New Roman" w:cs="Times New Roman"/>
          <w:sz w:val="24"/>
          <w:szCs w:val="24"/>
        </w:rPr>
        <w:t xml:space="preserve"> 2</w:t>
      </w:r>
      <w:r w:rsidR="00F16DCC" w:rsidRPr="00EC4ABB">
        <w:rPr>
          <w:rFonts w:ascii="Times New Roman" w:hAnsi="Times New Roman" w:cs="Times New Roman"/>
          <w:sz w:val="24"/>
          <w:szCs w:val="24"/>
        </w:rPr>
        <w:t xml:space="preserve"> and </w:t>
      </w:r>
      <w:r w:rsidR="00711474">
        <w:rPr>
          <w:rFonts w:ascii="Times New Roman" w:hAnsi="Times New Roman" w:cs="Times New Roman"/>
          <w:sz w:val="24"/>
          <w:szCs w:val="24"/>
        </w:rPr>
        <w:t xml:space="preserve">supplementary </w:t>
      </w:r>
      <w:r w:rsidR="00F16DCC" w:rsidRPr="00EC4ABB">
        <w:rPr>
          <w:rFonts w:ascii="Times New Roman" w:hAnsi="Times New Roman" w:cs="Times New Roman"/>
          <w:sz w:val="24"/>
          <w:szCs w:val="24"/>
        </w:rPr>
        <w:t>Figure</w:t>
      </w:r>
      <w:r w:rsidR="00711474">
        <w:rPr>
          <w:rFonts w:ascii="Times New Roman" w:hAnsi="Times New Roman" w:cs="Times New Roman"/>
          <w:sz w:val="24"/>
          <w:szCs w:val="24"/>
        </w:rPr>
        <w:t>s</w:t>
      </w:r>
      <w:r w:rsidR="00F16DCC" w:rsidRPr="00EC4ABB">
        <w:rPr>
          <w:rFonts w:ascii="Times New Roman" w:hAnsi="Times New Roman" w:cs="Times New Roman"/>
          <w:sz w:val="24"/>
          <w:szCs w:val="24"/>
        </w:rPr>
        <w:t xml:space="preserve"> 1</w:t>
      </w:r>
      <w:r w:rsidR="005C6CE7">
        <w:rPr>
          <w:rFonts w:ascii="Times New Roman" w:hAnsi="Times New Roman" w:cs="Times New Roman"/>
          <w:sz w:val="24"/>
          <w:szCs w:val="24"/>
        </w:rPr>
        <w:t>B and 1C</w:t>
      </w:r>
      <w:r w:rsidR="00F16DCC" w:rsidRPr="00EC4ABB">
        <w:rPr>
          <w:rFonts w:ascii="Times New Roman" w:hAnsi="Times New Roman" w:cs="Times New Roman"/>
          <w:sz w:val="24"/>
          <w:szCs w:val="24"/>
        </w:rPr>
        <w:t xml:space="preserve">). </w:t>
      </w:r>
      <w:r w:rsidRPr="00EC4ABB">
        <w:rPr>
          <w:rFonts w:ascii="Times New Roman" w:hAnsi="Times New Roman" w:cs="Times New Roman"/>
          <w:sz w:val="24"/>
          <w:szCs w:val="24"/>
        </w:rPr>
        <w:t>I</w:t>
      </w:r>
      <w:r w:rsidR="00F16DCC" w:rsidRPr="00EC4ABB">
        <w:rPr>
          <w:rFonts w:ascii="Times New Roman" w:hAnsi="Times New Roman" w:cs="Times New Roman"/>
          <w:sz w:val="24"/>
          <w:szCs w:val="24"/>
        </w:rPr>
        <w:t xml:space="preserve">n women, </w:t>
      </w:r>
      <w:r w:rsidR="0041501B" w:rsidRPr="00EC4ABB">
        <w:rPr>
          <w:rFonts w:ascii="Times New Roman" w:hAnsi="Times New Roman" w:cs="Times New Roman"/>
          <w:sz w:val="24"/>
          <w:szCs w:val="24"/>
        </w:rPr>
        <w:t>there was a</w:t>
      </w:r>
      <w:r w:rsidR="00F16DCC" w:rsidRPr="00EC4ABB">
        <w:rPr>
          <w:rFonts w:ascii="Times New Roman" w:hAnsi="Times New Roman" w:cs="Times New Roman"/>
          <w:sz w:val="24"/>
          <w:szCs w:val="24"/>
        </w:rPr>
        <w:t xml:space="preserve"> sharper </w:t>
      </w:r>
      <w:r w:rsidR="0041501B" w:rsidRPr="00EC4ABB">
        <w:rPr>
          <w:rFonts w:ascii="Times New Roman" w:hAnsi="Times New Roman" w:cs="Times New Roman"/>
          <w:sz w:val="24"/>
          <w:szCs w:val="24"/>
        </w:rPr>
        <w:t xml:space="preserve">increase in the proportion of HF from </w:t>
      </w:r>
      <w:r w:rsidR="004728CE" w:rsidRPr="00EC4ABB">
        <w:rPr>
          <w:rFonts w:ascii="Times New Roman" w:hAnsi="Times New Roman" w:cs="Times New Roman"/>
          <w:sz w:val="24"/>
          <w:szCs w:val="24"/>
        </w:rPr>
        <w:t xml:space="preserve">the </w:t>
      </w:r>
      <w:r w:rsidR="0041501B" w:rsidRPr="00EC4ABB">
        <w:rPr>
          <w:rFonts w:ascii="Times New Roman" w:hAnsi="Times New Roman" w:cs="Times New Roman"/>
          <w:sz w:val="24"/>
          <w:szCs w:val="24"/>
        </w:rPr>
        <w:t>Y (</w:t>
      </w:r>
      <w:r w:rsidR="00711474">
        <w:rPr>
          <w:rFonts w:ascii="Times New Roman" w:hAnsi="Times New Roman" w:cs="Times New Roman"/>
          <w:sz w:val="24"/>
          <w:szCs w:val="24"/>
        </w:rPr>
        <w:t>12.3</w:t>
      </w:r>
      <w:r w:rsidR="0036098F" w:rsidRPr="00EC4ABB">
        <w:rPr>
          <w:rFonts w:ascii="Times New Roman" w:hAnsi="Times New Roman" w:cs="Times New Roman"/>
          <w:sz w:val="24"/>
          <w:szCs w:val="24"/>
        </w:rPr>
        <w:t xml:space="preserve">%) to </w:t>
      </w:r>
      <w:r w:rsidR="004728CE" w:rsidRPr="00EC4ABB">
        <w:rPr>
          <w:rFonts w:ascii="Times New Roman" w:hAnsi="Times New Roman" w:cs="Times New Roman"/>
          <w:sz w:val="24"/>
          <w:szCs w:val="24"/>
        </w:rPr>
        <w:t xml:space="preserve">the </w:t>
      </w:r>
      <w:r w:rsidR="0036098F" w:rsidRPr="00EC4ABB">
        <w:rPr>
          <w:rFonts w:ascii="Times New Roman" w:hAnsi="Times New Roman" w:cs="Times New Roman"/>
          <w:sz w:val="24"/>
          <w:szCs w:val="24"/>
        </w:rPr>
        <w:t xml:space="preserve">MVO </w:t>
      </w:r>
      <w:r w:rsidR="004728CE" w:rsidRPr="00EC4ABB">
        <w:rPr>
          <w:rFonts w:ascii="Times New Roman" w:hAnsi="Times New Roman" w:cs="Times New Roman"/>
          <w:sz w:val="24"/>
          <w:szCs w:val="24"/>
        </w:rPr>
        <w:t xml:space="preserve">group </w:t>
      </w:r>
      <w:r w:rsidR="0036098F" w:rsidRPr="00EC4ABB">
        <w:rPr>
          <w:rFonts w:ascii="Times New Roman" w:hAnsi="Times New Roman" w:cs="Times New Roman"/>
          <w:sz w:val="24"/>
          <w:szCs w:val="24"/>
        </w:rPr>
        <w:t>(</w:t>
      </w:r>
      <w:r w:rsidR="00711474">
        <w:rPr>
          <w:rFonts w:ascii="Times New Roman" w:hAnsi="Times New Roman" w:cs="Times New Roman"/>
          <w:sz w:val="24"/>
          <w:szCs w:val="24"/>
        </w:rPr>
        <w:t>50</w:t>
      </w:r>
      <w:r w:rsidR="0036098F" w:rsidRPr="00EC4ABB">
        <w:rPr>
          <w:rFonts w:ascii="Times New Roman" w:hAnsi="Times New Roman" w:cs="Times New Roman"/>
          <w:sz w:val="24"/>
          <w:szCs w:val="24"/>
        </w:rPr>
        <w:t xml:space="preserve">.3%). </w:t>
      </w:r>
      <w:r w:rsidR="00A37278" w:rsidRPr="00EC4ABB">
        <w:rPr>
          <w:rFonts w:ascii="Times New Roman" w:hAnsi="Times New Roman" w:cs="Times New Roman"/>
          <w:sz w:val="24"/>
          <w:szCs w:val="24"/>
        </w:rPr>
        <w:t xml:space="preserve">Similarly, but on the opposite direction, proportion of PAD events decreased from </w:t>
      </w:r>
      <w:r w:rsidR="00711474">
        <w:rPr>
          <w:rFonts w:ascii="Times New Roman" w:hAnsi="Times New Roman" w:cs="Times New Roman"/>
          <w:sz w:val="24"/>
          <w:szCs w:val="24"/>
        </w:rPr>
        <w:t>18 to 8.94</w:t>
      </w:r>
      <w:r w:rsidR="00A37278" w:rsidRPr="00EC4ABB">
        <w:rPr>
          <w:rFonts w:ascii="Times New Roman" w:hAnsi="Times New Roman" w:cs="Times New Roman"/>
          <w:sz w:val="24"/>
          <w:szCs w:val="24"/>
        </w:rPr>
        <w:t>% in women, but</w:t>
      </w:r>
      <w:r w:rsidR="002344DE">
        <w:rPr>
          <w:rFonts w:ascii="Times New Roman" w:hAnsi="Times New Roman" w:cs="Times New Roman"/>
          <w:sz w:val="24"/>
          <w:szCs w:val="24"/>
        </w:rPr>
        <w:t xml:space="preserve"> in men</w:t>
      </w:r>
      <w:r w:rsidR="00A37278" w:rsidRPr="00EC4ABB">
        <w:rPr>
          <w:rFonts w:ascii="Times New Roman" w:hAnsi="Times New Roman" w:cs="Times New Roman"/>
          <w:sz w:val="24"/>
          <w:szCs w:val="24"/>
        </w:rPr>
        <w:t xml:space="preserve"> increased </w:t>
      </w:r>
      <w:r w:rsidR="00711474" w:rsidRPr="00EC4ABB">
        <w:rPr>
          <w:rFonts w:ascii="Times New Roman" w:hAnsi="Times New Roman" w:cs="Times New Roman"/>
          <w:sz w:val="24"/>
          <w:szCs w:val="24"/>
        </w:rPr>
        <w:t xml:space="preserve">until the age of 75y </w:t>
      </w:r>
      <w:r w:rsidR="00711474">
        <w:rPr>
          <w:rFonts w:ascii="Times New Roman" w:hAnsi="Times New Roman" w:cs="Times New Roman"/>
          <w:sz w:val="24"/>
          <w:szCs w:val="24"/>
        </w:rPr>
        <w:t>(</w:t>
      </w:r>
      <w:r w:rsidR="00A37278" w:rsidRPr="00EC4ABB">
        <w:rPr>
          <w:rFonts w:ascii="Times New Roman" w:hAnsi="Times New Roman" w:cs="Times New Roman"/>
          <w:sz w:val="24"/>
          <w:szCs w:val="24"/>
        </w:rPr>
        <w:t>from Y to YO</w:t>
      </w:r>
      <w:r w:rsidR="00CB2EDC" w:rsidRPr="00EC4ABB">
        <w:rPr>
          <w:rFonts w:ascii="Times New Roman" w:hAnsi="Times New Roman" w:cs="Times New Roman"/>
          <w:sz w:val="24"/>
          <w:szCs w:val="24"/>
        </w:rPr>
        <w:t xml:space="preserve"> groups</w:t>
      </w:r>
      <w:r w:rsidR="00711474">
        <w:rPr>
          <w:rFonts w:ascii="Times New Roman" w:hAnsi="Times New Roman" w:cs="Times New Roman"/>
          <w:sz w:val="24"/>
          <w:szCs w:val="24"/>
        </w:rPr>
        <w:t>, 15</w:t>
      </w:r>
      <w:r w:rsidR="002344DE">
        <w:rPr>
          <w:rFonts w:ascii="Times New Roman" w:hAnsi="Times New Roman" w:cs="Times New Roman"/>
          <w:sz w:val="24"/>
          <w:szCs w:val="24"/>
        </w:rPr>
        <w:t xml:space="preserve"> to</w:t>
      </w:r>
      <w:r w:rsidR="00711474">
        <w:rPr>
          <w:rFonts w:ascii="Times New Roman" w:hAnsi="Times New Roman" w:cs="Times New Roman"/>
          <w:sz w:val="24"/>
          <w:szCs w:val="24"/>
        </w:rPr>
        <w:t xml:space="preserve"> 24.4</w:t>
      </w:r>
      <w:r w:rsidR="002344DE" w:rsidRPr="00EC4ABB">
        <w:rPr>
          <w:rFonts w:ascii="Times New Roman" w:hAnsi="Times New Roman" w:cs="Times New Roman"/>
          <w:sz w:val="24"/>
          <w:szCs w:val="24"/>
        </w:rPr>
        <w:t>%</w:t>
      </w:r>
      <w:r w:rsidR="00A37278" w:rsidRPr="00EC4ABB">
        <w:rPr>
          <w:rFonts w:ascii="Times New Roman" w:hAnsi="Times New Roman" w:cs="Times New Roman"/>
          <w:sz w:val="24"/>
          <w:szCs w:val="24"/>
        </w:rPr>
        <w:t xml:space="preserve">, respectively), </w:t>
      </w:r>
      <w:r w:rsidR="004874D0" w:rsidRPr="00EC4ABB">
        <w:rPr>
          <w:rFonts w:ascii="Times New Roman" w:hAnsi="Times New Roman" w:cs="Times New Roman"/>
          <w:sz w:val="24"/>
          <w:szCs w:val="24"/>
        </w:rPr>
        <w:t>after which a lower proportion</w:t>
      </w:r>
      <w:r w:rsidR="00A37278" w:rsidRPr="00EC4ABB">
        <w:rPr>
          <w:rFonts w:ascii="Times New Roman" w:hAnsi="Times New Roman" w:cs="Times New Roman"/>
          <w:sz w:val="24"/>
          <w:szCs w:val="24"/>
        </w:rPr>
        <w:t xml:space="preserve"> </w:t>
      </w:r>
      <w:r w:rsidR="004728CE" w:rsidRPr="00EC4ABB">
        <w:rPr>
          <w:rFonts w:ascii="Times New Roman" w:hAnsi="Times New Roman" w:cs="Times New Roman"/>
          <w:sz w:val="24"/>
          <w:szCs w:val="24"/>
        </w:rPr>
        <w:t xml:space="preserve">of PAD </w:t>
      </w:r>
      <w:r w:rsidR="00711474">
        <w:rPr>
          <w:rFonts w:ascii="Times New Roman" w:hAnsi="Times New Roman" w:cs="Times New Roman"/>
          <w:sz w:val="24"/>
          <w:szCs w:val="24"/>
        </w:rPr>
        <w:t>(16</w:t>
      </w:r>
      <w:r w:rsidR="00F36FA4" w:rsidRPr="00EC4ABB">
        <w:rPr>
          <w:rFonts w:ascii="Times New Roman" w:hAnsi="Times New Roman" w:cs="Times New Roman"/>
          <w:sz w:val="24"/>
          <w:szCs w:val="24"/>
        </w:rPr>
        <w:t xml:space="preserve">.8%) </w:t>
      </w:r>
      <w:r w:rsidR="004874D0" w:rsidRPr="00EC4ABB">
        <w:rPr>
          <w:rFonts w:ascii="Times New Roman" w:hAnsi="Times New Roman" w:cs="Times New Roman"/>
          <w:sz w:val="24"/>
          <w:szCs w:val="24"/>
        </w:rPr>
        <w:t>was observed</w:t>
      </w:r>
      <w:r w:rsidR="00A37278" w:rsidRPr="00EC4ABB">
        <w:rPr>
          <w:rFonts w:ascii="Times New Roman" w:hAnsi="Times New Roman" w:cs="Times New Roman"/>
          <w:sz w:val="24"/>
          <w:szCs w:val="24"/>
        </w:rPr>
        <w:t xml:space="preserve">. </w:t>
      </w:r>
      <w:proofErr w:type="spellStart"/>
      <w:r w:rsidR="0036098F" w:rsidRPr="00EC4ABB">
        <w:rPr>
          <w:rFonts w:ascii="Times New Roman" w:hAnsi="Times New Roman" w:cs="Times New Roman"/>
          <w:sz w:val="24"/>
          <w:szCs w:val="24"/>
        </w:rPr>
        <w:t>C</w:t>
      </w:r>
      <w:r w:rsidR="0041501B" w:rsidRPr="00EC4ABB">
        <w:rPr>
          <w:rFonts w:ascii="Times New Roman" w:hAnsi="Times New Roman" w:cs="Times New Roman"/>
          <w:sz w:val="24"/>
          <w:szCs w:val="24"/>
        </w:rPr>
        <w:t>erebrovascular</w:t>
      </w:r>
      <w:proofErr w:type="spellEnd"/>
      <w:r w:rsidR="0041501B" w:rsidRPr="00EC4ABB">
        <w:rPr>
          <w:rFonts w:ascii="Times New Roman" w:hAnsi="Times New Roman" w:cs="Times New Roman"/>
          <w:sz w:val="24"/>
          <w:szCs w:val="24"/>
        </w:rPr>
        <w:t xml:space="preserve"> even</w:t>
      </w:r>
      <w:r w:rsidR="0036098F" w:rsidRPr="00EC4ABB">
        <w:rPr>
          <w:rFonts w:ascii="Times New Roman" w:hAnsi="Times New Roman" w:cs="Times New Roman"/>
          <w:sz w:val="24"/>
          <w:szCs w:val="24"/>
        </w:rPr>
        <w:t>t proportion</w:t>
      </w:r>
      <w:r w:rsidR="0041501B" w:rsidRPr="00EC4ABB">
        <w:rPr>
          <w:rFonts w:ascii="Times New Roman" w:hAnsi="Times New Roman" w:cs="Times New Roman"/>
          <w:sz w:val="24"/>
          <w:szCs w:val="24"/>
        </w:rPr>
        <w:t xml:space="preserve"> </w:t>
      </w:r>
      <w:r w:rsidR="00647526" w:rsidRPr="00EC4ABB">
        <w:rPr>
          <w:rFonts w:ascii="Times New Roman" w:hAnsi="Times New Roman" w:cs="Times New Roman"/>
          <w:sz w:val="24"/>
          <w:szCs w:val="24"/>
        </w:rPr>
        <w:t>varied</w:t>
      </w:r>
      <w:r w:rsidR="0041501B" w:rsidRPr="00EC4ABB">
        <w:rPr>
          <w:rFonts w:ascii="Times New Roman" w:hAnsi="Times New Roman" w:cs="Times New Roman"/>
          <w:sz w:val="24"/>
          <w:szCs w:val="24"/>
        </w:rPr>
        <w:t xml:space="preserve"> less in men</w:t>
      </w:r>
      <w:r w:rsidR="0036098F" w:rsidRPr="00EC4ABB">
        <w:rPr>
          <w:rFonts w:ascii="Times New Roman" w:hAnsi="Times New Roman" w:cs="Times New Roman"/>
          <w:sz w:val="24"/>
          <w:szCs w:val="24"/>
        </w:rPr>
        <w:t xml:space="preserve"> (</w:t>
      </w:r>
      <w:r w:rsidR="0041501B" w:rsidRPr="00EC4ABB">
        <w:rPr>
          <w:rFonts w:ascii="Times New Roman" w:hAnsi="Times New Roman" w:cs="Times New Roman"/>
          <w:sz w:val="24"/>
          <w:szCs w:val="24"/>
        </w:rPr>
        <w:t xml:space="preserve">lowest in </w:t>
      </w:r>
      <w:r w:rsidR="00711474">
        <w:rPr>
          <w:rFonts w:ascii="Times New Roman" w:hAnsi="Times New Roman" w:cs="Times New Roman"/>
          <w:sz w:val="24"/>
          <w:szCs w:val="24"/>
        </w:rPr>
        <w:t>EA 21.3</w:t>
      </w:r>
      <w:r w:rsidR="0036098F" w:rsidRPr="00EC4ABB">
        <w:rPr>
          <w:rFonts w:ascii="Times New Roman" w:hAnsi="Times New Roman" w:cs="Times New Roman"/>
          <w:sz w:val="24"/>
          <w:szCs w:val="24"/>
        </w:rPr>
        <w:t>% and highest in Y 2</w:t>
      </w:r>
      <w:r w:rsidR="00711474">
        <w:rPr>
          <w:rFonts w:ascii="Times New Roman" w:hAnsi="Times New Roman" w:cs="Times New Roman"/>
          <w:sz w:val="24"/>
          <w:szCs w:val="24"/>
        </w:rPr>
        <w:t>7.8</w:t>
      </w:r>
      <w:r w:rsidR="0036098F" w:rsidRPr="00EC4ABB">
        <w:rPr>
          <w:rFonts w:ascii="Times New Roman" w:hAnsi="Times New Roman" w:cs="Times New Roman"/>
          <w:sz w:val="24"/>
          <w:szCs w:val="24"/>
        </w:rPr>
        <w:t>%)</w:t>
      </w:r>
      <w:r w:rsidR="0041501B" w:rsidRPr="00EC4ABB">
        <w:rPr>
          <w:rFonts w:ascii="Times New Roman" w:hAnsi="Times New Roman" w:cs="Times New Roman"/>
          <w:sz w:val="24"/>
          <w:szCs w:val="24"/>
        </w:rPr>
        <w:t xml:space="preserve"> than in women</w:t>
      </w:r>
      <w:r w:rsidR="004874D0" w:rsidRPr="00EC4ABB">
        <w:rPr>
          <w:rFonts w:ascii="Times New Roman" w:hAnsi="Times New Roman" w:cs="Times New Roman"/>
          <w:sz w:val="24"/>
          <w:szCs w:val="24"/>
        </w:rPr>
        <w:t>,</w:t>
      </w:r>
      <w:r w:rsidR="0036098F" w:rsidRPr="00EC4ABB">
        <w:rPr>
          <w:rFonts w:ascii="Times New Roman" w:hAnsi="Times New Roman" w:cs="Times New Roman"/>
          <w:sz w:val="24"/>
          <w:szCs w:val="24"/>
        </w:rPr>
        <w:t xml:space="preserve"> in who</w:t>
      </w:r>
      <w:r w:rsidR="00711474">
        <w:rPr>
          <w:rFonts w:ascii="Times New Roman" w:hAnsi="Times New Roman" w:cs="Times New Roman"/>
          <w:sz w:val="24"/>
          <w:szCs w:val="24"/>
        </w:rPr>
        <w:t>m a progressive decrease from 37</w:t>
      </w:r>
      <w:r w:rsidR="0036098F" w:rsidRPr="00EC4ABB">
        <w:rPr>
          <w:rFonts w:ascii="Times New Roman" w:hAnsi="Times New Roman" w:cs="Times New Roman"/>
          <w:sz w:val="24"/>
          <w:szCs w:val="24"/>
        </w:rPr>
        <w:t>.</w:t>
      </w:r>
      <w:r w:rsidR="00711474">
        <w:rPr>
          <w:rFonts w:ascii="Times New Roman" w:hAnsi="Times New Roman" w:cs="Times New Roman"/>
          <w:sz w:val="24"/>
          <w:szCs w:val="24"/>
        </w:rPr>
        <w:t>8 to 24.6%</w:t>
      </w:r>
      <w:r w:rsidR="0036098F" w:rsidRPr="00EC4ABB">
        <w:rPr>
          <w:rFonts w:ascii="Times New Roman" w:hAnsi="Times New Roman" w:cs="Times New Roman"/>
          <w:sz w:val="24"/>
          <w:szCs w:val="24"/>
        </w:rPr>
        <w:t xml:space="preserve">, from </w:t>
      </w:r>
      <w:r w:rsidR="00231A16" w:rsidRPr="00EC4ABB">
        <w:rPr>
          <w:rFonts w:ascii="Times New Roman" w:hAnsi="Times New Roman" w:cs="Times New Roman"/>
          <w:sz w:val="24"/>
          <w:szCs w:val="24"/>
        </w:rPr>
        <w:t xml:space="preserve">youngest </w:t>
      </w:r>
      <w:r w:rsidR="00231A16">
        <w:rPr>
          <w:rFonts w:ascii="Times New Roman" w:hAnsi="Times New Roman" w:cs="Times New Roman"/>
          <w:sz w:val="24"/>
          <w:szCs w:val="24"/>
        </w:rPr>
        <w:t xml:space="preserve">Y </w:t>
      </w:r>
      <w:r w:rsidR="0036098F" w:rsidRPr="00EC4ABB">
        <w:rPr>
          <w:rFonts w:ascii="Times New Roman" w:hAnsi="Times New Roman" w:cs="Times New Roman"/>
          <w:sz w:val="24"/>
          <w:szCs w:val="24"/>
        </w:rPr>
        <w:t xml:space="preserve">to oldest </w:t>
      </w:r>
      <w:r w:rsidR="00231A16">
        <w:rPr>
          <w:rFonts w:ascii="Times New Roman" w:hAnsi="Times New Roman" w:cs="Times New Roman"/>
          <w:sz w:val="24"/>
          <w:szCs w:val="24"/>
        </w:rPr>
        <w:t xml:space="preserve">MVO </w:t>
      </w:r>
      <w:r w:rsidR="0036098F" w:rsidRPr="00EC4ABB">
        <w:rPr>
          <w:rFonts w:ascii="Times New Roman" w:hAnsi="Times New Roman" w:cs="Times New Roman"/>
          <w:sz w:val="24"/>
          <w:szCs w:val="24"/>
        </w:rPr>
        <w:t xml:space="preserve">group, respectively, was observed. </w:t>
      </w:r>
      <w:r w:rsidR="00A37278" w:rsidRPr="00EC4ABB">
        <w:rPr>
          <w:rFonts w:ascii="Times New Roman" w:hAnsi="Times New Roman" w:cs="Times New Roman"/>
          <w:sz w:val="24"/>
          <w:szCs w:val="24"/>
        </w:rPr>
        <w:t>Coronary event proportion</w:t>
      </w:r>
      <w:r w:rsidR="0041501B" w:rsidRPr="00EC4ABB">
        <w:rPr>
          <w:rFonts w:ascii="Times New Roman" w:hAnsi="Times New Roman" w:cs="Times New Roman"/>
          <w:sz w:val="24"/>
          <w:szCs w:val="24"/>
        </w:rPr>
        <w:t xml:space="preserve"> by age group for men and women followed a similar trend to that described for the total population </w:t>
      </w:r>
      <w:r w:rsidR="0041501B" w:rsidRPr="00711474">
        <w:rPr>
          <w:rFonts w:ascii="Times New Roman" w:hAnsi="Times New Roman" w:cs="Times New Roman"/>
          <w:sz w:val="24"/>
          <w:szCs w:val="24"/>
          <w:highlight w:val="yellow"/>
        </w:rPr>
        <w:t xml:space="preserve">(supplementary table </w:t>
      </w:r>
      <w:r w:rsidR="00CB20DB" w:rsidRPr="00711474">
        <w:rPr>
          <w:rFonts w:ascii="Times New Roman" w:hAnsi="Times New Roman" w:cs="Times New Roman"/>
          <w:sz w:val="24"/>
          <w:szCs w:val="24"/>
          <w:highlight w:val="yellow"/>
        </w:rPr>
        <w:t>2</w:t>
      </w:r>
      <w:r w:rsidR="0041501B" w:rsidRPr="00711474">
        <w:rPr>
          <w:rFonts w:ascii="Times New Roman" w:hAnsi="Times New Roman" w:cs="Times New Roman"/>
          <w:sz w:val="24"/>
          <w:szCs w:val="24"/>
          <w:highlight w:val="yellow"/>
        </w:rPr>
        <w:t xml:space="preserve"> and </w:t>
      </w:r>
      <w:r w:rsidR="00711474" w:rsidRPr="00711474">
        <w:rPr>
          <w:rFonts w:ascii="Times New Roman" w:hAnsi="Times New Roman" w:cs="Times New Roman"/>
          <w:sz w:val="24"/>
          <w:szCs w:val="24"/>
          <w:highlight w:val="yellow"/>
        </w:rPr>
        <w:t xml:space="preserve">supplementary </w:t>
      </w:r>
      <w:r w:rsidR="0041501B" w:rsidRPr="00711474">
        <w:rPr>
          <w:rFonts w:ascii="Times New Roman" w:hAnsi="Times New Roman" w:cs="Times New Roman"/>
          <w:sz w:val="24"/>
          <w:szCs w:val="24"/>
          <w:highlight w:val="yellow"/>
        </w:rPr>
        <w:t>Figure 1</w:t>
      </w:r>
      <w:r w:rsidR="00711474" w:rsidRPr="00711474">
        <w:rPr>
          <w:rFonts w:ascii="Times New Roman" w:hAnsi="Times New Roman" w:cs="Times New Roman"/>
          <w:sz w:val="24"/>
          <w:szCs w:val="24"/>
          <w:highlight w:val="yellow"/>
        </w:rPr>
        <w:t>B, 1C</w:t>
      </w:r>
      <w:r w:rsidR="0041501B" w:rsidRPr="00711474">
        <w:rPr>
          <w:rFonts w:ascii="Times New Roman" w:hAnsi="Times New Roman" w:cs="Times New Roman"/>
          <w:sz w:val="24"/>
          <w:szCs w:val="24"/>
          <w:highlight w:val="yellow"/>
        </w:rPr>
        <w:t>)</w:t>
      </w:r>
      <w:r w:rsidR="004874D0" w:rsidRPr="00711474">
        <w:rPr>
          <w:rFonts w:ascii="Times New Roman" w:hAnsi="Times New Roman" w:cs="Times New Roman"/>
          <w:sz w:val="24"/>
          <w:szCs w:val="24"/>
          <w:highlight w:val="yellow"/>
        </w:rPr>
        <w:t>.</w:t>
      </w:r>
      <w:r w:rsidR="0041501B" w:rsidRPr="00EC4ABB">
        <w:rPr>
          <w:rFonts w:ascii="Times New Roman" w:hAnsi="Times New Roman" w:cs="Times New Roman"/>
          <w:sz w:val="24"/>
          <w:szCs w:val="24"/>
        </w:rPr>
        <w:t xml:space="preserve"> </w:t>
      </w:r>
    </w:p>
    <w:p w:rsidR="00D20CCF" w:rsidRPr="00EC4ABB" w:rsidRDefault="00C41F69" w:rsidP="00EC4ABB">
      <w:p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FA7285" w:rsidRPr="00EC4ABB">
        <w:rPr>
          <w:rFonts w:ascii="Times New Roman" w:hAnsi="Times New Roman" w:cs="Times New Roman"/>
          <w:sz w:val="24"/>
          <w:szCs w:val="24"/>
        </w:rPr>
        <w:t xml:space="preserve">oronary events </w:t>
      </w:r>
      <w:r>
        <w:rPr>
          <w:rFonts w:ascii="Times New Roman" w:hAnsi="Times New Roman" w:cs="Times New Roman"/>
          <w:sz w:val="24"/>
          <w:szCs w:val="24"/>
        </w:rPr>
        <w:t>were more prevalent</w:t>
      </w:r>
      <w:r w:rsidR="00FA7285" w:rsidRPr="00EC4ABB">
        <w:rPr>
          <w:rFonts w:ascii="Times New Roman" w:hAnsi="Times New Roman" w:cs="Times New Roman"/>
          <w:sz w:val="24"/>
          <w:szCs w:val="24"/>
        </w:rPr>
        <w:t xml:space="preserve"> </w:t>
      </w:r>
      <w:r w:rsidR="00F36FA4" w:rsidRPr="00EC4ABB">
        <w:rPr>
          <w:rFonts w:ascii="Times New Roman" w:hAnsi="Times New Roman" w:cs="Times New Roman"/>
          <w:sz w:val="24"/>
          <w:szCs w:val="24"/>
        </w:rPr>
        <w:t xml:space="preserve">at all age groups </w:t>
      </w:r>
      <w:r w:rsidR="00FA7285" w:rsidRPr="00EC4ABB">
        <w:rPr>
          <w:rFonts w:ascii="Times New Roman" w:hAnsi="Times New Roman" w:cs="Times New Roman"/>
          <w:sz w:val="24"/>
          <w:szCs w:val="24"/>
        </w:rPr>
        <w:t>in men (</w:t>
      </w:r>
      <w:r w:rsidR="00A37278" w:rsidRPr="00EC4ABB">
        <w:rPr>
          <w:rFonts w:ascii="Times New Roman" w:hAnsi="Times New Roman" w:cs="Times New Roman"/>
          <w:sz w:val="24"/>
          <w:szCs w:val="24"/>
        </w:rPr>
        <w:t xml:space="preserve">ranging </w:t>
      </w:r>
      <w:r w:rsidR="00FA7285" w:rsidRPr="00EC4ABB">
        <w:rPr>
          <w:rFonts w:ascii="Times New Roman" w:hAnsi="Times New Roman" w:cs="Times New Roman"/>
          <w:sz w:val="24"/>
          <w:szCs w:val="24"/>
        </w:rPr>
        <w:t xml:space="preserve">from </w:t>
      </w:r>
      <w:r w:rsidR="008C3637">
        <w:rPr>
          <w:rFonts w:ascii="Times New Roman" w:hAnsi="Times New Roman" w:cs="Times New Roman"/>
          <w:sz w:val="24"/>
          <w:szCs w:val="24"/>
        </w:rPr>
        <w:t>44.4</w:t>
      </w:r>
      <w:r w:rsidR="00FA7285" w:rsidRPr="00EC4ABB">
        <w:rPr>
          <w:rFonts w:ascii="Times New Roman" w:hAnsi="Times New Roman" w:cs="Times New Roman"/>
          <w:sz w:val="24"/>
          <w:szCs w:val="24"/>
        </w:rPr>
        <w:t xml:space="preserve"> to </w:t>
      </w:r>
      <w:r w:rsidR="008C3637">
        <w:rPr>
          <w:rFonts w:ascii="Times New Roman" w:hAnsi="Times New Roman" w:cs="Times New Roman"/>
          <w:sz w:val="24"/>
          <w:szCs w:val="24"/>
        </w:rPr>
        <w:t>21.6</w:t>
      </w:r>
      <w:r w:rsidR="00FA7285" w:rsidRPr="00EC4ABB">
        <w:rPr>
          <w:rFonts w:ascii="Times New Roman" w:hAnsi="Times New Roman" w:cs="Times New Roman"/>
          <w:sz w:val="24"/>
          <w:szCs w:val="24"/>
        </w:rPr>
        <w:t>% in MVO</w:t>
      </w:r>
      <w:r w:rsidR="00A37278" w:rsidRPr="00EC4ABB">
        <w:rPr>
          <w:rFonts w:ascii="Times New Roman" w:hAnsi="Times New Roman" w:cs="Times New Roman"/>
          <w:sz w:val="24"/>
          <w:szCs w:val="24"/>
        </w:rPr>
        <w:t>) than</w:t>
      </w:r>
      <w:r w:rsidR="00FA7285" w:rsidRPr="00EC4ABB">
        <w:rPr>
          <w:rFonts w:ascii="Times New Roman" w:hAnsi="Times New Roman" w:cs="Times New Roman"/>
          <w:sz w:val="24"/>
          <w:szCs w:val="24"/>
        </w:rPr>
        <w:t xml:space="preserve"> in women. On the contrary, </w:t>
      </w:r>
      <w:r w:rsidR="004874D0" w:rsidRPr="00EC4ABB">
        <w:rPr>
          <w:rFonts w:ascii="Times New Roman" w:hAnsi="Times New Roman" w:cs="Times New Roman"/>
          <w:sz w:val="24"/>
          <w:szCs w:val="24"/>
        </w:rPr>
        <w:t xml:space="preserve">women had higher proportion of </w:t>
      </w:r>
      <w:proofErr w:type="spellStart"/>
      <w:r w:rsidR="004874D0" w:rsidRPr="00EC4ABB">
        <w:rPr>
          <w:rFonts w:ascii="Times New Roman" w:hAnsi="Times New Roman" w:cs="Times New Roman"/>
          <w:sz w:val="24"/>
          <w:szCs w:val="24"/>
        </w:rPr>
        <w:t>cerebrovascular</w:t>
      </w:r>
      <w:proofErr w:type="spellEnd"/>
      <w:r w:rsidR="004874D0" w:rsidRPr="00EC4ABB">
        <w:rPr>
          <w:rFonts w:ascii="Times New Roman" w:hAnsi="Times New Roman" w:cs="Times New Roman"/>
          <w:sz w:val="24"/>
          <w:szCs w:val="24"/>
        </w:rPr>
        <w:t xml:space="preserve"> events at all age groups, in particular at younge</w:t>
      </w:r>
      <w:r w:rsidR="00647526" w:rsidRPr="00EC4ABB">
        <w:rPr>
          <w:rFonts w:ascii="Times New Roman" w:hAnsi="Times New Roman" w:cs="Times New Roman"/>
          <w:sz w:val="24"/>
          <w:szCs w:val="24"/>
        </w:rPr>
        <w:t>r</w:t>
      </w:r>
      <w:r w:rsidR="004874D0" w:rsidRPr="00EC4ABB">
        <w:rPr>
          <w:rFonts w:ascii="Times New Roman" w:hAnsi="Times New Roman" w:cs="Times New Roman"/>
          <w:sz w:val="24"/>
          <w:szCs w:val="24"/>
        </w:rPr>
        <w:t xml:space="preserve"> </w:t>
      </w:r>
      <w:r w:rsidR="004A7ED2" w:rsidRPr="00EC4ABB">
        <w:rPr>
          <w:rFonts w:ascii="Times New Roman" w:hAnsi="Times New Roman" w:cs="Times New Roman"/>
          <w:sz w:val="24"/>
          <w:szCs w:val="24"/>
        </w:rPr>
        <w:t>groups</w:t>
      </w:r>
      <w:r w:rsidR="008C3637">
        <w:rPr>
          <w:rFonts w:ascii="Times New Roman" w:hAnsi="Times New Roman" w:cs="Times New Roman"/>
          <w:sz w:val="24"/>
          <w:szCs w:val="24"/>
        </w:rPr>
        <w:t xml:space="preserve"> Y</w:t>
      </w:r>
      <w:r w:rsidR="004874D0" w:rsidRPr="00EC4ABB">
        <w:rPr>
          <w:rFonts w:ascii="Times New Roman" w:hAnsi="Times New Roman" w:cs="Times New Roman"/>
          <w:sz w:val="24"/>
          <w:szCs w:val="24"/>
        </w:rPr>
        <w:t xml:space="preserve"> </w:t>
      </w:r>
      <w:r w:rsidR="008C3637">
        <w:rPr>
          <w:rFonts w:ascii="Times New Roman" w:hAnsi="Times New Roman" w:cs="Times New Roman"/>
          <w:sz w:val="24"/>
          <w:szCs w:val="24"/>
        </w:rPr>
        <w:t xml:space="preserve">and </w:t>
      </w:r>
      <w:r w:rsidR="004874D0" w:rsidRPr="00EC4ABB">
        <w:rPr>
          <w:rFonts w:ascii="Times New Roman" w:hAnsi="Times New Roman" w:cs="Times New Roman"/>
          <w:sz w:val="24"/>
          <w:szCs w:val="24"/>
        </w:rPr>
        <w:t>EA</w:t>
      </w:r>
      <w:r w:rsidR="008C3637">
        <w:rPr>
          <w:rFonts w:ascii="Times New Roman" w:hAnsi="Times New Roman" w:cs="Times New Roman"/>
          <w:sz w:val="24"/>
          <w:szCs w:val="24"/>
        </w:rPr>
        <w:t xml:space="preserve"> (37.8</w:t>
      </w:r>
      <w:r w:rsidR="004A7ED2" w:rsidRPr="00EC4ABB">
        <w:rPr>
          <w:rFonts w:ascii="Times New Roman" w:hAnsi="Times New Roman" w:cs="Times New Roman"/>
          <w:sz w:val="24"/>
          <w:szCs w:val="24"/>
        </w:rPr>
        <w:t xml:space="preserve">, </w:t>
      </w:r>
      <w:r w:rsidR="008C3637">
        <w:rPr>
          <w:rFonts w:ascii="Times New Roman" w:hAnsi="Times New Roman" w:cs="Times New Roman"/>
          <w:sz w:val="24"/>
          <w:szCs w:val="24"/>
        </w:rPr>
        <w:t>31</w:t>
      </w:r>
      <w:r w:rsidR="004A7ED2" w:rsidRPr="00EC4ABB">
        <w:rPr>
          <w:rFonts w:ascii="Times New Roman" w:hAnsi="Times New Roman" w:cs="Times New Roman"/>
          <w:sz w:val="24"/>
          <w:szCs w:val="24"/>
        </w:rPr>
        <w:t>.</w:t>
      </w:r>
      <w:r w:rsidR="008C3637">
        <w:rPr>
          <w:rFonts w:ascii="Times New Roman" w:hAnsi="Times New Roman" w:cs="Times New Roman"/>
          <w:sz w:val="24"/>
          <w:szCs w:val="24"/>
        </w:rPr>
        <w:t>6%) as compared to men (27.8</w:t>
      </w:r>
      <w:r w:rsidR="004A7ED2" w:rsidRPr="00EC4ABB">
        <w:rPr>
          <w:rFonts w:ascii="Times New Roman" w:hAnsi="Times New Roman" w:cs="Times New Roman"/>
          <w:sz w:val="24"/>
          <w:szCs w:val="24"/>
        </w:rPr>
        <w:t>, 21.3</w:t>
      </w:r>
      <w:r w:rsidR="008C3637">
        <w:rPr>
          <w:rFonts w:ascii="Times New Roman" w:hAnsi="Times New Roman" w:cs="Times New Roman"/>
          <w:sz w:val="24"/>
          <w:szCs w:val="24"/>
        </w:rPr>
        <w:t>%</w:t>
      </w:r>
      <w:r w:rsidR="00171054" w:rsidRPr="00EC4ABB">
        <w:rPr>
          <w:rFonts w:ascii="Times New Roman" w:hAnsi="Times New Roman" w:cs="Times New Roman"/>
          <w:sz w:val="24"/>
          <w:szCs w:val="24"/>
        </w:rPr>
        <w:t>), respectively</w:t>
      </w:r>
      <w:r w:rsidR="004A7ED2" w:rsidRPr="00EC4ABB">
        <w:rPr>
          <w:rFonts w:ascii="Times New Roman" w:hAnsi="Times New Roman" w:cs="Times New Roman"/>
          <w:sz w:val="24"/>
          <w:szCs w:val="24"/>
        </w:rPr>
        <w:t xml:space="preserve">. Proportion of HF was also </w:t>
      </w:r>
      <w:r w:rsidR="00F36FA4" w:rsidRPr="00EC4ABB">
        <w:rPr>
          <w:rFonts w:ascii="Times New Roman" w:hAnsi="Times New Roman" w:cs="Times New Roman"/>
          <w:sz w:val="24"/>
          <w:szCs w:val="24"/>
        </w:rPr>
        <w:t>consistently</w:t>
      </w:r>
      <w:r w:rsidR="004A7ED2" w:rsidRPr="00EC4ABB">
        <w:rPr>
          <w:rFonts w:ascii="Times New Roman" w:hAnsi="Times New Roman" w:cs="Times New Roman"/>
          <w:sz w:val="24"/>
          <w:szCs w:val="24"/>
        </w:rPr>
        <w:t xml:space="preserve"> higher in women</w:t>
      </w:r>
      <w:r w:rsidR="00171054" w:rsidRPr="00EC4ABB">
        <w:rPr>
          <w:rFonts w:ascii="Times New Roman" w:hAnsi="Times New Roman" w:cs="Times New Roman"/>
          <w:sz w:val="24"/>
          <w:szCs w:val="24"/>
        </w:rPr>
        <w:t>,</w:t>
      </w:r>
      <w:r w:rsidR="004A7ED2" w:rsidRPr="00EC4ABB">
        <w:rPr>
          <w:rFonts w:ascii="Times New Roman" w:hAnsi="Times New Roman" w:cs="Times New Roman"/>
          <w:sz w:val="24"/>
          <w:szCs w:val="24"/>
        </w:rPr>
        <w:t xml:space="preserve"> with the exception of the youngest </w:t>
      </w:r>
      <w:r w:rsidR="00231A16">
        <w:rPr>
          <w:rFonts w:ascii="Times New Roman" w:hAnsi="Times New Roman" w:cs="Times New Roman"/>
          <w:sz w:val="24"/>
          <w:szCs w:val="24"/>
        </w:rPr>
        <w:t>group</w:t>
      </w:r>
      <w:r w:rsidR="004A7ED2" w:rsidRPr="00EC4ABB">
        <w:rPr>
          <w:rFonts w:ascii="Times New Roman" w:hAnsi="Times New Roman" w:cs="Times New Roman"/>
          <w:sz w:val="24"/>
          <w:szCs w:val="24"/>
        </w:rPr>
        <w:t xml:space="preserve"> (</w:t>
      </w:r>
      <w:r w:rsidR="00231A16">
        <w:rPr>
          <w:rFonts w:ascii="Times New Roman" w:hAnsi="Times New Roman" w:cs="Times New Roman"/>
          <w:sz w:val="24"/>
          <w:szCs w:val="24"/>
        </w:rPr>
        <w:t xml:space="preserve">women </w:t>
      </w:r>
      <w:r w:rsidR="008C3637">
        <w:rPr>
          <w:rFonts w:ascii="Times New Roman" w:hAnsi="Times New Roman" w:cs="Times New Roman"/>
          <w:sz w:val="24"/>
          <w:szCs w:val="24"/>
        </w:rPr>
        <w:t>12</w:t>
      </w:r>
      <w:r w:rsidR="00072356" w:rsidRPr="00EC4ABB">
        <w:rPr>
          <w:rFonts w:ascii="Times New Roman" w:hAnsi="Times New Roman" w:cs="Times New Roman"/>
          <w:sz w:val="24"/>
          <w:szCs w:val="24"/>
        </w:rPr>
        <w:t>.</w:t>
      </w:r>
      <w:r w:rsidR="008C3637">
        <w:rPr>
          <w:rFonts w:ascii="Times New Roman" w:hAnsi="Times New Roman" w:cs="Times New Roman"/>
          <w:sz w:val="24"/>
          <w:szCs w:val="24"/>
        </w:rPr>
        <w:t>3</w:t>
      </w:r>
      <w:r w:rsidR="00231A16">
        <w:rPr>
          <w:rFonts w:ascii="Times New Roman" w:hAnsi="Times New Roman" w:cs="Times New Roman"/>
          <w:sz w:val="24"/>
          <w:szCs w:val="24"/>
        </w:rPr>
        <w:t xml:space="preserve"> vs. men </w:t>
      </w:r>
      <w:r w:rsidR="008C3637">
        <w:rPr>
          <w:rFonts w:ascii="Times New Roman" w:hAnsi="Times New Roman" w:cs="Times New Roman"/>
          <w:sz w:val="24"/>
          <w:szCs w:val="24"/>
        </w:rPr>
        <w:t>12</w:t>
      </w:r>
      <w:r w:rsidR="00231A16" w:rsidRPr="00EC4ABB">
        <w:rPr>
          <w:rFonts w:ascii="Times New Roman" w:hAnsi="Times New Roman" w:cs="Times New Roman"/>
          <w:sz w:val="24"/>
          <w:szCs w:val="24"/>
        </w:rPr>
        <w:t>.</w:t>
      </w:r>
      <w:r w:rsidR="008C3637">
        <w:rPr>
          <w:rFonts w:ascii="Times New Roman" w:hAnsi="Times New Roman" w:cs="Times New Roman"/>
          <w:sz w:val="24"/>
          <w:szCs w:val="24"/>
        </w:rPr>
        <w:t>8</w:t>
      </w:r>
      <w:r w:rsidR="00072356" w:rsidRPr="00EC4ABB">
        <w:rPr>
          <w:rFonts w:ascii="Times New Roman" w:hAnsi="Times New Roman" w:cs="Times New Roman"/>
          <w:sz w:val="24"/>
          <w:szCs w:val="24"/>
        </w:rPr>
        <w:t>%</w:t>
      </w:r>
      <w:r w:rsidR="004A7ED2" w:rsidRPr="00EC4ABB">
        <w:rPr>
          <w:rFonts w:ascii="Times New Roman" w:hAnsi="Times New Roman" w:cs="Times New Roman"/>
          <w:sz w:val="24"/>
          <w:szCs w:val="24"/>
        </w:rPr>
        <w:t xml:space="preserve">). Finally, </w:t>
      </w:r>
      <w:r w:rsidR="00433E83">
        <w:rPr>
          <w:rFonts w:ascii="Times New Roman" w:hAnsi="Times New Roman" w:cs="Times New Roman"/>
          <w:sz w:val="24"/>
          <w:szCs w:val="24"/>
        </w:rPr>
        <w:t xml:space="preserve">peripheral CVD </w:t>
      </w:r>
      <w:r w:rsidR="00231A16">
        <w:rPr>
          <w:rFonts w:ascii="Times New Roman" w:hAnsi="Times New Roman" w:cs="Times New Roman"/>
          <w:sz w:val="24"/>
          <w:szCs w:val="24"/>
        </w:rPr>
        <w:t xml:space="preserve">was more prevalent </w:t>
      </w:r>
      <w:r w:rsidR="00F36FA4" w:rsidRPr="00EC4ABB">
        <w:rPr>
          <w:rFonts w:ascii="Times New Roman" w:hAnsi="Times New Roman" w:cs="Times New Roman"/>
          <w:sz w:val="24"/>
          <w:szCs w:val="24"/>
        </w:rPr>
        <w:t>in men as compared to women</w:t>
      </w:r>
      <w:r w:rsidR="00433E83">
        <w:rPr>
          <w:rFonts w:ascii="Times New Roman" w:hAnsi="Times New Roman" w:cs="Times New Roman"/>
          <w:sz w:val="24"/>
          <w:szCs w:val="24"/>
        </w:rPr>
        <w:t>,</w:t>
      </w:r>
      <w:r w:rsidR="00F36FA4" w:rsidRPr="00EC4ABB">
        <w:rPr>
          <w:rFonts w:ascii="Times New Roman" w:hAnsi="Times New Roman" w:cs="Times New Roman"/>
          <w:sz w:val="24"/>
          <w:szCs w:val="24"/>
        </w:rPr>
        <w:t xml:space="preserve"> </w:t>
      </w:r>
      <w:r w:rsidR="004A7ED2" w:rsidRPr="00EC4ABB">
        <w:rPr>
          <w:rFonts w:ascii="Times New Roman" w:hAnsi="Times New Roman" w:cs="Times New Roman"/>
          <w:sz w:val="24"/>
          <w:szCs w:val="24"/>
        </w:rPr>
        <w:t>especially in the oldest (MA, YO, MVO) age groups</w:t>
      </w:r>
      <w:r w:rsidR="00CB20DB">
        <w:rPr>
          <w:rFonts w:ascii="Times New Roman" w:hAnsi="Times New Roman" w:cs="Times New Roman"/>
          <w:sz w:val="24"/>
          <w:szCs w:val="24"/>
        </w:rPr>
        <w:t xml:space="preserve"> (</w:t>
      </w:r>
      <w:r w:rsidR="00CB20DB" w:rsidRPr="00CB20DB">
        <w:rPr>
          <w:rFonts w:ascii="Times New Roman" w:hAnsi="Times New Roman" w:cs="Times New Roman"/>
          <w:sz w:val="24"/>
          <w:szCs w:val="24"/>
          <w:highlight w:val="yellow"/>
        </w:rPr>
        <w:t>supplementary table</w:t>
      </w:r>
      <w:r w:rsidR="00CB20DB">
        <w:rPr>
          <w:rFonts w:ascii="Times New Roman" w:hAnsi="Times New Roman" w:cs="Times New Roman"/>
          <w:sz w:val="24"/>
          <w:szCs w:val="24"/>
          <w:highlight w:val="yellow"/>
        </w:rPr>
        <w:t xml:space="preserve"> 2</w:t>
      </w:r>
      <w:r w:rsidR="00231A16">
        <w:rPr>
          <w:rFonts w:ascii="Times New Roman" w:hAnsi="Times New Roman" w:cs="Times New Roman"/>
          <w:sz w:val="24"/>
          <w:szCs w:val="24"/>
          <w:highlight w:val="yellow"/>
        </w:rPr>
        <w:t xml:space="preserve"> and Figure </w:t>
      </w:r>
      <w:r w:rsidR="008C3637">
        <w:rPr>
          <w:rFonts w:ascii="Times New Roman" w:hAnsi="Times New Roman" w:cs="Times New Roman"/>
          <w:sz w:val="24"/>
          <w:szCs w:val="24"/>
        </w:rPr>
        <w:t>1A 1B</w:t>
      </w:r>
      <w:r w:rsidR="00CB20DB">
        <w:rPr>
          <w:rFonts w:ascii="Times New Roman" w:hAnsi="Times New Roman" w:cs="Times New Roman"/>
          <w:sz w:val="24"/>
          <w:szCs w:val="24"/>
        </w:rPr>
        <w:t>)</w:t>
      </w:r>
      <w:r w:rsidR="004A7ED2" w:rsidRPr="00EC4ABB">
        <w:rPr>
          <w:rFonts w:ascii="Times New Roman" w:hAnsi="Times New Roman" w:cs="Times New Roman"/>
          <w:sz w:val="24"/>
          <w:szCs w:val="24"/>
        </w:rPr>
        <w:t xml:space="preserve">. </w:t>
      </w:r>
    </w:p>
    <w:p w:rsidR="00D20CCF" w:rsidRPr="00EC4ABB" w:rsidRDefault="004D6DFA" w:rsidP="00EC4ABB">
      <w:pPr>
        <w:spacing w:line="480" w:lineRule="auto"/>
        <w:jc w:val="both"/>
        <w:rPr>
          <w:rFonts w:ascii="Times New Roman" w:hAnsi="Times New Roman" w:cs="Times New Roman"/>
          <w:sz w:val="24"/>
          <w:szCs w:val="24"/>
        </w:rPr>
      </w:pPr>
      <w:r w:rsidRPr="00EC4ABB">
        <w:rPr>
          <w:rFonts w:ascii="Times New Roman" w:hAnsi="Times New Roman" w:cs="Times New Roman"/>
          <w:b/>
          <w:sz w:val="24"/>
          <w:szCs w:val="24"/>
        </w:rPr>
        <w:lastRenderedPageBreak/>
        <w:t xml:space="preserve">Age group, sex, and type of </w:t>
      </w:r>
      <w:del w:id="46" w:author="Jordi Real" w:date="2020-11-02T10:10:00Z">
        <w:r w:rsidRPr="00EC4ABB" w:rsidDel="00E739D5">
          <w:rPr>
            <w:rFonts w:ascii="Times New Roman" w:hAnsi="Times New Roman" w:cs="Times New Roman"/>
            <w:b/>
            <w:sz w:val="24"/>
            <w:szCs w:val="24"/>
          </w:rPr>
          <w:delText xml:space="preserve">first </w:delText>
        </w:r>
      </w:del>
      <w:r w:rsidRPr="00EC4ABB">
        <w:rPr>
          <w:rFonts w:ascii="Times New Roman" w:hAnsi="Times New Roman" w:cs="Times New Roman"/>
          <w:b/>
          <w:sz w:val="24"/>
          <w:szCs w:val="24"/>
        </w:rPr>
        <w:t xml:space="preserve">cardiovascular manifestation </w:t>
      </w:r>
      <w:del w:id="47" w:author="Jordi Real" w:date="2020-11-02T10:10:00Z">
        <w:r w:rsidRPr="00EC4ABB" w:rsidDel="00E739D5">
          <w:rPr>
            <w:rFonts w:ascii="Times New Roman" w:hAnsi="Times New Roman" w:cs="Times New Roman"/>
            <w:b/>
            <w:sz w:val="24"/>
            <w:szCs w:val="24"/>
          </w:rPr>
          <w:delText>during follow-up</w:delText>
        </w:r>
      </w:del>
    </w:p>
    <w:p w:rsidR="00C11349" w:rsidRPr="00EC4ABB" w:rsidRDefault="00171054" w:rsidP="00C11349">
      <w:pPr>
        <w:spacing w:line="480" w:lineRule="auto"/>
        <w:jc w:val="both"/>
        <w:rPr>
          <w:rFonts w:ascii="Times New Roman" w:eastAsia="Times New Roman" w:hAnsi="Times New Roman" w:cs="Times New Roman"/>
          <w:b/>
          <w:noProof/>
          <w:sz w:val="24"/>
          <w:szCs w:val="24"/>
          <w:lang w:eastAsia="es-ES"/>
        </w:rPr>
      </w:pPr>
      <w:r w:rsidRPr="00EC4ABB">
        <w:rPr>
          <w:rFonts w:ascii="Times New Roman" w:hAnsi="Times New Roman" w:cs="Times New Roman"/>
          <w:sz w:val="24"/>
          <w:szCs w:val="24"/>
        </w:rPr>
        <w:t>Specific manifestation of firs</w:t>
      </w:r>
      <w:r w:rsidR="004D6DFA" w:rsidRPr="00EC4ABB">
        <w:rPr>
          <w:rFonts w:ascii="Times New Roman" w:hAnsi="Times New Roman" w:cs="Times New Roman"/>
          <w:sz w:val="24"/>
          <w:szCs w:val="24"/>
        </w:rPr>
        <w:t>t</w:t>
      </w:r>
      <w:r w:rsidRPr="00EC4ABB">
        <w:rPr>
          <w:rFonts w:ascii="Times New Roman" w:hAnsi="Times New Roman" w:cs="Times New Roman"/>
          <w:sz w:val="24"/>
          <w:szCs w:val="24"/>
        </w:rPr>
        <w:t xml:space="preserve"> reported CV</w:t>
      </w:r>
      <w:r w:rsidR="00527EAC" w:rsidRPr="00EC4ABB">
        <w:rPr>
          <w:rFonts w:ascii="Times New Roman" w:hAnsi="Times New Roman" w:cs="Times New Roman"/>
          <w:sz w:val="24"/>
          <w:szCs w:val="24"/>
        </w:rPr>
        <w:t xml:space="preserve"> event</w:t>
      </w:r>
      <w:r w:rsidRPr="00EC4ABB">
        <w:rPr>
          <w:rFonts w:ascii="Times New Roman" w:hAnsi="Times New Roman" w:cs="Times New Roman"/>
          <w:sz w:val="24"/>
          <w:szCs w:val="24"/>
        </w:rPr>
        <w:t xml:space="preserve"> by age and sex are presented in </w:t>
      </w:r>
      <w:r w:rsidR="00D20CCF" w:rsidRPr="00CB20DB">
        <w:rPr>
          <w:rFonts w:ascii="Times New Roman" w:hAnsi="Times New Roman" w:cs="Times New Roman"/>
          <w:sz w:val="24"/>
          <w:szCs w:val="24"/>
          <w:highlight w:val="yellow"/>
        </w:rPr>
        <w:t>table</w:t>
      </w:r>
      <w:r w:rsidRPr="00CB20DB">
        <w:rPr>
          <w:rFonts w:ascii="Times New Roman" w:hAnsi="Times New Roman" w:cs="Times New Roman"/>
          <w:sz w:val="24"/>
          <w:szCs w:val="24"/>
          <w:highlight w:val="yellow"/>
        </w:rPr>
        <w:t xml:space="preserve"> </w:t>
      </w:r>
      <w:r w:rsidR="00CB20DB">
        <w:rPr>
          <w:rFonts w:ascii="Times New Roman" w:hAnsi="Times New Roman" w:cs="Times New Roman"/>
          <w:sz w:val="24"/>
          <w:szCs w:val="24"/>
        </w:rPr>
        <w:t>3</w:t>
      </w:r>
      <w:r w:rsidR="00C11349">
        <w:rPr>
          <w:rFonts w:ascii="Times New Roman" w:hAnsi="Times New Roman" w:cs="Times New Roman"/>
          <w:sz w:val="24"/>
          <w:szCs w:val="24"/>
        </w:rPr>
        <w:t xml:space="preserve"> and </w:t>
      </w:r>
      <w:r w:rsidR="00231A16">
        <w:rPr>
          <w:rFonts w:ascii="Times New Roman" w:hAnsi="Times New Roman" w:cs="Times New Roman"/>
          <w:sz w:val="24"/>
          <w:szCs w:val="24"/>
        </w:rPr>
        <w:t xml:space="preserve">represented in </w:t>
      </w:r>
      <w:r w:rsidR="00C11349">
        <w:rPr>
          <w:rFonts w:ascii="Times New Roman" w:hAnsi="Times New Roman" w:cs="Times New Roman"/>
          <w:sz w:val="24"/>
          <w:szCs w:val="24"/>
        </w:rPr>
        <w:t>supplem</w:t>
      </w:r>
      <w:r w:rsidR="00231A16">
        <w:rPr>
          <w:rFonts w:ascii="Times New Roman" w:hAnsi="Times New Roman" w:cs="Times New Roman"/>
          <w:sz w:val="24"/>
          <w:szCs w:val="24"/>
        </w:rPr>
        <w:t>entary</w:t>
      </w:r>
      <w:r w:rsidR="00C11349">
        <w:rPr>
          <w:rFonts w:ascii="Times New Roman" w:hAnsi="Times New Roman" w:cs="Times New Roman"/>
          <w:sz w:val="24"/>
          <w:szCs w:val="24"/>
        </w:rPr>
        <w:t xml:space="preserve"> figure</w:t>
      </w:r>
      <w:r w:rsidR="00F36FA4" w:rsidRPr="00EC4ABB">
        <w:rPr>
          <w:rFonts w:ascii="Times New Roman" w:hAnsi="Times New Roman" w:cs="Times New Roman"/>
          <w:sz w:val="24"/>
          <w:szCs w:val="24"/>
        </w:rPr>
        <w:t xml:space="preserve"> </w:t>
      </w:r>
      <w:r w:rsidR="00CB2EDC" w:rsidRPr="00EC4ABB">
        <w:rPr>
          <w:rFonts w:ascii="Times New Roman" w:hAnsi="Times New Roman" w:cs="Times New Roman"/>
          <w:sz w:val="24"/>
          <w:szCs w:val="24"/>
        </w:rPr>
        <w:t>2</w:t>
      </w:r>
      <w:r w:rsidRPr="00EC4ABB">
        <w:rPr>
          <w:rFonts w:ascii="Times New Roman" w:hAnsi="Times New Roman" w:cs="Times New Roman"/>
          <w:sz w:val="24"/>
          <w:szCs w:val="24"/>
        </w:rPr>
        <w:t xml:space="preserve">. </w:t>
      </w:r>
      <w:r w:rsidR="00231A16">
        <w:rPr>
          <w:rFonts w:ascii="Times New Roman" w:hAnsi="Times New Roman" w:cs="Times New Roman"/>
          <w:sz w:val="24"/>
          <w:szCs w:val="24"/>
        </w:rPr>
        <w:t>In women, h</w:t>
      </w:r>
      <w:r w:rsidR="00C11349" w:rsidRPr="00EC4ABB">
        <w:rPr>
          <w:rFonts w:ascii="Times New Roman" w:hAnsi="Times New Roman" w:cs="Times New Roman"/>
          <w:sz w:val="24"/>
          <w:szCs w:val="24"/>
        </w:rPr>
        <w:t>eart failure was the most prevalent manifestation with the exception of the youngest</w:t>
      </w:r>
      <w:r w:rsidR="009B3171">
        <w:rPr>
          <w:rFonts w:ascii="Times New Roman" w:hAnsi="Times New Roman" w:cs="Times New Roman"/>
          <w:sz w:val="24"/>
          <w:szCs w:val="24"/>
        </w:rPr>
        <w:t xml:space="preserve"> and EA</w:t>
      </w:r>
      <w:r w:rsidR="00C11349" w:rsidRPr="00EC4ABB">
        <w:rPr>
          <w:rFonts w:ascii="Times New Roman" w:hAnsi="Times New Roman" w:cs="Times New Roman"/>
          <w:sz w:val="24"/>
          <w:szCs w:val="24"/>
        </w:rPr>
        <w:t xml:space="preserve"> group in whom </w:t>
      </w:r>
      <w:r w:rsidR="009B3171">
        <w:rPr>
          <w:rFonts w:ascii="Times New Roman" w:hAnsi="Times New Roman" w:cs="Times New Roman"/>
          <w:sz w:val="24"/>
          <w:szCs w:val="24"/>
        </w:rPr>
        <w:t>TIA/</w:t>
      </w:r>
      <w:r w:rsidR="00F47FD7" w:rsidRPr="00F47FD7">
        <w:rPr>
          <w:rFonts w:ascii="Times New Roman" w:hAnsi="Times New Roman" w:cs="Times New Roman"/>
          <w:sz w:val="24"/>
          <w:szCs w:val="24"/>
        </w:rPr>
        <w:t xml:space="preserve"> </w:t>
      </w:r>
      <w:r w:rsidR="00F47FD7" w:rsidRPr="00EC4ABB">
        <w:rPr>
          <w:rFonts w:ascii="Times New Roman" w:hAnsi="Times New Roman" w:cs="Times New Roman"/>
          <w:sz w:val="24"/>
          <w:szCs w:val="24"/>
        </w:rPr>
        <w:t xml:space="preserve">ischemic </w:t>
      </w:r>
      <w:r w:rsidR="00C11349" w:rsidRPr="00EC4ABB">
        <w:rPr>
          <w:rFonts w:ascii="Times New Roman" w:hAnsi="Times New Roman" w:cs="Times New Roman"/>
          <w:sz w:val="24"/>
          <w:szCs w:val="24"/>
        </w:rPr>
        <w:t>stroke (</w:t>
      </w:r>
      <w:r w:rsidR="00F47FD7">
        <w:rPr>
          <w:rFonts w:ascii="Times New Roman" w:hAnsi="Times New Roman" w:cs="Times New Roman"/>
          <w:sz w:val="24"/>
          <w:szCs w:val="24"/>
        </w:rPr>
        <w:t>12-16% each</w:t>
      </w:r>
      <w:r w:rsidR="00C11349" w:rsidRPr="00EC4ABB">
        <w:rPr>
          <w:rFonts w:ascii="Times New Roman" w:hAnsi="Times New Roman" w:cs="Times New Roman"/>
          <w:sz w:val="24"/>
          <w:szCs w:val="24"/>
        </w:rPr>
        <w:t xml:space="preserve">), </w:t>
      </w:r>
      <w:r w:rsidR="009B3171">
        <w:rPr>
          <w:rFonts w:ascii="Times New Roman" w:hAnsi="Times New Roman" w:cs="Times New Roman"/>
          <w:sz w:val="24"/>
          <w:szCs w:val="24"/>
        </w:rPr>
        <w:t>and</w:t>
      </w:r>
      <w:r w:rsidR="00C11349" w:rsidRPr="00EC4ABB">
        <w:rPr>
          <w:rFonts w:ascii="Times New Roman" w:hAnsi="Times New Roman" w:cs="Times New Roman"/>
          <w:sz w:val="24"/>
          <w:szCs w:val="24"/>
        </w:rPr>
        <w:t xml:space="preserve"> unspecified ischemic heart disease (</w:t>
      </w:r>
      <w:r w:rsidR="00F47FD7">
        <w:rPr>
          <w:rFonts w:ascii="Times New Roman" w:hAnsi="Times New Roman" w:cs="Times New Roman"/>
          <w:sz w:val="24"/>
          <w:szCs w:val="24"/>
        </w:rPr>
        <w:t>12-</w:t>
      </w:r>
      <w:r w:rsidR="009B3171">
        <w:rPr>
          <w:rFonts w:ascii="Times New Roman" w:hAnsi="Times New Roman" w:cs="Times New Roman"/>
          <w:sz w:val="24"/>
          <w:szCs w:val="24"/>
        </w:rPr>
        <w:t>16</w:t>
      </w:r>
      <w:r w:rsidR="00C11349" w:rsidRPr="00EC4ABB">
        <w:rPr>
          <w:rFonts w:ascii="Times New Roman" w:hAnsi="Times New Roman" w:cs="Times New Roman"/>
          <w:sz w:val="24"/>
          <w:szCs w:val="24"/>
        </w:rPr>
        <w:t xml:space="preserve">%), </w:t>
      </w:r>
      <w:r w:rsidR="009B3171">
        <w:rPr>
          <w:rFonts w:ascii="Times New Roman" w:hAnsi="Times New Roman" w:cs="Times New Roman"/>
          <w:sz w:val="24"/>
          <w:szCs w:val="24"/>
        </w:rPr>
        <w:t>were</w:t>
      </w:r>
      <w:r w:rsidR="00C11349" w:rsidRPr="00EC4ABB">
        <w:rPr>
          <w:rFonts w:ascii="Times New Roman" w:hAnsi="Times New Roman" w:cs="Times New Roman"/>
          <w:sz w:val="24"/>
          <w:szCs w:val="24"/>
        </w:rPr>
        <w:t xml:space="preserve"> more frequently reported (</w:t>
      </w:r>
      <w:r w:rsidR="00C11349">
        <w:rPr>
          <w:rFonts w:ascii="Times New Roman" w:hAnsi="Times New Roman" w:cs="Times New Roman"/>
          <w:sz w:val="24"/>
          <w:szCs w:val="24"/>
        </w:rPr>
        <w:t>T</w:t>
      </w:r>
      <w:r w:rsidR="00C11349" w:rsidRPr="00EC4ABB">
        <w:rPr>
          <w:rFonts w:ascii="Times New Roman" w:hAnsi="Times New Roman" w:cs="Times New Roman"/>
          <w:sz w:val="24"/>
          <w:szCs w:val="24"/>
        </w:rPr>
        <w:t xml:space="preserve">able </w:t>
      </w:r>
      <w:r w:rsidR="00C11349">
        <w:rPr>
          <w:rFonts w:ascii="Times New Roman" w:hAnsi="Times New Roman" w:cs="Times New Roman"/>
          <w:sz w:val="24"/>
          <w:szCs w:val="24"/>
        </w:rPr>
        <w:t xml:space="preserve">3, </w:t>
      </w:r>
      <w:r w:rsidR="00231A16">
        <w:rPr>
          <w:rFonts w:ascii="Times New Roman" w:hAnsi="Times New Roman" w:cs="Times New Roman"/>
          <w:sz w:val="24"/>
          <w:szCs w:val="24"/>
        </w:rPr>
        <w:t xml:space="preserve">supplementary </w:t>
      </w:r>
      <w:r w:rsidR="00C11349">
        <w:rPr>
          <w:rFonts w:ascii="Times New Roman" w:hAnsi="Times New Roman" w:cs="Times New Roman"/>
          <w:sz w:val="24"/>
          <w:szCs w:val="24"/>
        </w:rPr>
        <w:t>figure 2</w:t>
      </w:r>
      <w:r w:rsidR="00C11349" w:rsidRPr="00EC4ABB">
        <w:rPr>
          <w:rFonts w:ascii="Times New Roman" w:hAnsi="Times New Roman" w:cs="Times New Roman"/>
          <w:sz w:val="24"/>
          <w:szCs w:val="24"/>
        </w:rPr>
        <w:t xml:space="preserve">). </w:t>
      </w:r>
      <w:r w:rsidR="00F47FD7">
        <w:rPr>
          <w:rFonts w:ascii="Times New Roman" w:hAnsi="Times New Roman" w:cs="Times New Roman"/>
          <w:sz w:val="24"/>
          <w:szCs w:val="24"/>
        </w:rPr>
        <w:t xml:space="preserve">Again, </w:t>
      </w:r>
      <w:r w:rsidR="00C11349" w:rsidRPr="00EC4ABB">
        <w:rPr>
          <w:rFonts w:ascii="Times New Roman" w:hAnsi="Times New Roman" w:cs="Times New Roman"/>
          <w:sz w:val="24"/>
          <w:szCs w:val="24"/>
        </w:rPr>
        <w:t xml:space="preserve">ischemic stroke </w:t>
      </w:r>
      <w:r w:rsidR="00F47FD7">
        <w:rPr>
          <w:rFonts w:ascii="Times New Roman" w:hAnsi="Times New Roman" w:cs="Times New Roman"/>
          <w:sz w:val="24"/>
          <w:szCs w:val="24"/>
        </w:rPr>
        <w:t>was</w:t>
      </w:r>
      <w:r w:rsidR="00C11349" w:rsidRPr="00EC4ABB">
        <w:rPr>
          <w:rFonts w:ascii="Times New Roman" w:hAnsi="Times New Roman" w:cs="Times New Roman"/>
          <w:sz w:val="24"/>
          <w:szCs w:val="24"/>
        </w:rPr>
        <w:t xml:space="preserve"> the leading </w:t>
      </w:r>
      <w:r w:rsidR="00F47FD7">
        <w:rPr>
          <w:rFonts w:ascii="Times New Roman" w:hAnsi="Times New Roman" w:cs="Times New Roman"/>
          <w:sz w:val="24"/>
          <w:szCs w:val="24"/>
        </w:rPr>
        <w:t xml:space="preserve">manifestation, </w:t>
      </w:r>
      <w:r w:rsidR="009B3171">
        <w:rPr>
          <w:rFonts w:ascii="Times New Roman" w:hAnsi="Times New Roman" w:cs="Times New Roman"/>
          <w:sz w:val="24"/>
          <w:szCs w:val="24"/>
        </w:rPr>
        <w:t>after heart failure</w:t>
      </w:r>
      <w:r w:rsidR="00F47FD7">
        <w:rPr>
          <w:rFonts w:ascii="Times New Roman" w:hAnsi="Times New Roman" w:cs="Times New Roman"/>
          <w:sz w:val="24"/>
          <w:szCs w:val="24"/>
        </w:rPr>
        <w:t>,</w:t>
      </w:r>
      <w:r w:rsidR="00C11349" w:rsidRPr="00EC4ABB">
        <w:rPr>
          <w:rFonts w:ascii="Times New Roman" w:hAnsi="Times New Roman" w:cs="Times New Roman"/>
          <w:sz w:val="24"/>
          <w:szCs w:val="24"/>
        </w:rPr>
        <w:t xml:space="preserve"> in MA</w:t>
      </w:r>
      <w:r w:rsidR="00F47FD7">
        <w:rPr>
          <w:rFonts w:ascii="Times New Roman" w:hAnsi="Times New Roman" w:cs="Times New Roman"/>
          <w:sz w:val="24"/>
          <w:szCs w:val="24"/>
        </w:rPr>
        <w:t>/</w:t>
      </w:r>
      <w:r w:rsidR="00C11349" w:rsidRPr="00EC4ABB">
        <w:rPr>
          <w:rFonts w:ascii="Times New Roman" w:hAnsi="Times New Roman" w:cs="Times New Roman"/>
          <w:sz w:val="24"/>
          <w:szCs w:val="24"/>
        </w:rPr>
        <w:t>YO/MVO (13</w:t>
      </w:r>
      <w:r w:rsidR="00F47FD7">
        <w:rPr>
          <w:rFonts w:ascii="Times New Roman" w:hAnsi="Times New Roman" w:cs="Times New Roman"/>
          <w:sz w:val="24"/>
          <w:szCs w:val="24"/>
        </w:rPr>
        <w:t>-14</w:t>
      </w:r>
      <w:r w:rsidR="00C11349" w:rsidRPr="00EC4ABB">
        <w:rPr>
          <w:rFonts w:ascii="Times New Roman" w:hAnsi="Times New Roman" w:cs="Times New Roman"/>
          <w:sz w:val="24"/>
          <w:szCs w:val="24"/>
        </w:rPr>
        <w:t xml:space="preserve">%). </w:t>
      </w:r>
      <w:r w:rsidR="00231A16">
        <w:rPr>
          <w:rFonts w:ascii="Times New Roman" w:hAnsi="Times New Roman" w:cs="Times New Roman"/>
          <w:sz w:val="24"/>
          <w:szCs w:val="24"/>
        </w:rPr>
        <w:t>In men, PAD (17.4%) and MI (</w:t>
      </w:r>
      <w:r w:rsidR="00F47FD7">
        <w:rPr>
          <w:rFonts w:ascii="Times New Roman" w:hAnsi="Times New Roman" w:cs="Times New Roman"/>
          <w:sz w:val="24"/>
          <w:szCs w:val="24"/>
        </w:rPr>
        <w:t>13</w:t>
      </w:r>
      <w:r w:rsidR="00231A16">
        <w:rPr>
          <w:rFonts w:ascii="Times New Roman" w:hAnsi="Times New Roman" w:cs="Times New Roman"/>
          <w:sz w:val="24"/>
          <w:szCs w:val="24"/>
        </w:rPr>
        <w:t>.</w:t>
      </w:r>
      <w:r w:rsidR="00F47FD7">
        <w:rPr>
          <w:rFonts w:ascii="Times New Roman" w:hAnsi="Times New Roman" w:cs="Times New Roman"/>
          <w:sz w:val="24"/>
          <w:szCs w:val="24"/>
        </w:rPr>
        <w:t>9</w:t>
      </w:r>
      <w:r w:rsidR="00C11349">
        <w:rPr>
          <w:rFonts w:ascii="Times New Roman" w:hAnsi="Times New Roman" w:cs="Times New Roman"/>
          <w:sz w:val="24"/>
          <w:szCs w:val="24"/>
        </w:rPr>
        <w:t>%) were the most prevalent first manifestations</w:t>
      </w:r>
      <w:r w:rsidR="00231A16">
        <w:rPr>
          <w:rFonts w:ascii="Times New Roman" w:hAnsi="Times New Roman" w:cs="Times New Roman"/>
          <w:sz w:val="24"/>
          <w:szCs w:val="24"/>
        </w:rPr>
        <w:t xml:space="preserve"> overall</w:t>
      </w:r>
      <w:r w:rsidR="00F47FD7">
        <w:rPr>
          <w:rFonts w:ascii="Times New Roman" w:hAnsi="Times New Roman" w:cs="Times New Roman"/>
          <w:sz w:val="24"/>
          <w:szCs w:val="24"/>
        </w:rPr>
        <w:t>. M</w:t>
      </w:r>
      <w:r w:rsidR="00C11349" w:rsidRPr="00EC4ABB">
        <w:rPr>
          <w:rFonts w:ascii="Times New Roman" w:hAnsi="Times New Roman" w:cs="Times New Roman"/>
          <w:sz w:val="24"/>
          <w:szCs w:val="24"/>
        </w:rPr>
        <w:t xml:space="preserve">yocardial infarction </w:t>
      </w:r>
      <w:r w:rsidR="00F47FD7">
        <w:rPr>
          <w:rFonts w:ascii="Times New Roman" w:hAnsi="Times New Roman" w:cs="Times New Roman"/>
          <w:sz w:val="24"/>
          <w:szCs w:val="24"/>
        </w:rPr>
        <w:t>was</w:t>
      </w:r>
      <w:r w:rsidR="00BB264E">
        <w:rPr>
          <w:rFonts w:ascii="Times New Roman" w:hAnsi="Times New Roman" w:cs="Times New Roman"/>
          <w:sz w:val="24"/>
          <w:szCs w:val="24"/>
        </w:rPr>
        <w:t xml:space="preserve"> the </w:t>
      </w:r>
      <w:r w:rsidR="00231A16">
        <w:rPr>
          <w:rFonts w:ascii="Times New Roman" w:hAnsi="Times New Roman" w:cs="Times New Roman"/>
          <w:sz w:val="24"/>
          <w:szCs w:val="24"/>
        </w:rPr>
        <w:t xml:space="preserve">most frequent </w:t>
      </w:r>
      <w:r w:rsidR="00C11349" w:rsidRPr="00EC4ABB">
        <w:rPr>
          <w:rFonts w:ascii="Times New Roman" w:hAnsi="Times New Roman" w:cs="Times New Roman"/>
          <w:sz w:val="24"/>
          <w:szCs w:val="24"/>
        </w:rPr>
        <w:t>in Y (2</w:t>
      </w:r>
      <w:r w:rsidR="00F47FD7">
        <w:rPr>
          <w:rFonts w:ascii="Times New Roman" w:hAnsi="Times New Roman" w:cs="Times New Roman"/>
          <w:sz w:val="24"/>
          <w:szCs w:val="24"/>
        </w:rPr>
        <w:t>2</w:t>
      </w:r>
      <w:r w:rsidR="00C11349" w:rsidRPr="00EC4ABB">
        <w:rPr>
          <w:rFonts w:ascii="Times New Roman" w:hAnsi="Times New Roman" w:cs="Times New Roman"/>
          <w:sz w:val="24"/>
          <w:szCs w:val="24"/>
        </w:rPr>
        <w:t>.</w:t>
      </w:r>
      <w:r w:rsidR="00F47FD7">
        <w:rPr>
          <w:rFonts w:ascii="Times New Roman" w:hAnsi="Times New Roman" w:cs="Times New Roman"/>
          <w:sz w:val="24"/>
          <w:szCs w:val="24"/>
        </w:rPr>
        <w:t>6</w:t>
      </w:r>
      <w:r w:rsidR="00C11349" w:rsidRPr="00EC4ABB">
        <w:rPr>
          <w:rFonts w:ascii="Times New Roman" w:hAnsi="Times New Roman" w:cs="Times New Roman"/>
          <w:sz w:val="24"/>
          <w:szCs w:val="24"/>
        </w:rPr>
        <w:t xml:space="preserve"> %) and EA (</w:t>
      </w:r>
      <w:r w:rsidR="00F47FD7">
        <w:rPr>
          <w:rFonts w:ascii="Times New Roman" w:hAnsi="Times New Roman" w:cs="Times New Roman"/>
          <w:sz w:val="24"/>
          <w:szCs w:val="24"/>
        </w:rPr>
        <w:t>25.1</w:t>
      </w:r>
      <w:r w:rsidR="00C11349" w:rsidRPr="00EC4ABB">
        <w:rPr>
          <w:rFonts w:ascii="Times New Roman" w:hAnsi="Times New Roman" w:cs="Times New Roman"/>
          <w:sz w:val="24"/>
          <w:szCs w:val="24"/>
        </w:rPr>
        <w:t>%), peripheral artery disease in MA (20.9%)</w:t>
      </w:r>
      <w:r w:rsidR="00F47FD7">
        <w:rPr>
          <w:rFonts w:ascii="Times New Roman" w:hAnsi="Times New Roman" w:cs="Times New Roman"/>
          <w:sz w:val="24"/>
          <w:szCs w:val="24"/>
        </w:rPr>
        <w:t xml:space="preserve"> and YO</w:t>
      </w:r>
      <w:r w:rsidR="00F47FD7" w:rsidRPr="00EC4ABB">
        <w:rPr>
          <w:rFonts w:ascii="Times New Roman" w:hAnsi="Times New Roman" w:cs="Times New Roman"/>
          <w:sz w:val="24"/>
          <w:szCs w:val="24"/>
        </w:rPr>
        <w:t xml:space="preserve"> (</w:t>
      </w:r>
      <w:r w:rsidR="00F47FD7">
        <w:rPr>
          <w:rFonts w:ascii="Times New Roman" w:hAnsi="Times New Roman" w:cs="Times New Roman"/>
          <w:sz w:val="24"/>
          <w:szCs w:val="24"/>
        </w:rPr>
        <w:t>19.3</w:t>
      </w:r>
      <w:r w:rsidR="00F47FD7" w:rsidRPr="00EC4ABB">
        <w:rPr>
          <w:rFonts w:ascii="Times New Roman" w:hAnsi="Times New Roman" w:cs="Times New Roman"/>
          <w:sz w:val="24"/>
          <w:szCs w:val="24"/>
        </w:rPr>
        <w:t>%)</w:t>
      </w:r>
      <w:r w:rsidR="00C11349" w:rsidRPr="00EC4ABB">
        <w:rPr>
          <w:rFonts w:ascii="Times New Roman" w:hAnsi="Times New Roman" w:cs="Times New Roman"/>
          <w:sz w:val="24"/>
          <w:szCs w:val="24"/>
        </w:rPr>
        <w:t xml:space="preserve">, and </w:t>
      </w:r>
      <w:r w:rsidR="00C11349">
        <w:rPr>
          <w:rFonts w:ascii="Times New Roman" w:hAnsi="Times New Roman" w:cs="Times New Roman"/>
          <w:sz w:val="24"/>
          <w:szCs w:val="24"/>
        </w:rPr>
        <w:t xml:space="preserve">overall </w:t>
      </w:r>
      <w:r w:rsidR="00C11349" w:rsidRPr="00EC4ABB">
        <w:rPr>
          <w:rFonts w:ascii="Times New Roman" w:hAnsi="Times New Roman" w:cs="Times New Roman"/>
          <w:sz w:val="24"/>
          <w:szCs w:val="24"/>
        </w:rPr>
        <w:t>heart failure</w:t>
      </w:r>
      <w:r w:rsidR="00C11349">
        <w:rPr>
          <w:rFonts w:ascii="Times New Roman" w:hAnsi="Times New Roman" w:cs="Times New Roman"/>
          <w:sz w:val="24"/>
          <w:szCs w:val="24"/>
        </w:rPr>
        <w:t xml:space="preserve"> </w:t>
      </w:r>
      <w:r w:rsidR="00C11349" w:rsidRPr="00EC4ABB">
        <w:rPr>
          <w:rFonts w:ascii="Times New Roman" w:hAnsi="Times New Roman" w:cs="Times New Roman"/>
          <w:sz w:val="24"/>
          <w:szCs w:val="24"/>
        </w:rPr>
        <w:t>in MV</w:t>
      </w:r>
      <w:r w:rsidR="00C11349">
        <w:rPr>
          <w:rFonts w:ascii="Times New Roman" w:hAnsi="Times New Roman" w:cs="Times New Roman"/>
          <w:sz w:val="24"/>
          <w:szCs w:val="24"/>
        </w:rPr>
        <w:t>O</w:t>
      </w:r>
      <w:r w:rsidR="00C11349" w:rsidRPr="00EC4ABB">
        <w:rPr>
          <w:rFonts w:ascii="Times New Roman" w:hAnsi="Times New Roman" w:cs="Times New Roman"/>
          <w:sz w:val="24"/>
          <w:szCs w:val="24"/>
        </w:rPr>
        <w:t>.</w:t>
      </w:r>
    </w:p>
    <w:p w:rsidR="00272417" w:rsidRPr="00EC4ABB" w:rsidDel="00E739D5" w:rsidRDefault="00272417" w:rsidP="00EC4ABB">
      <w:pPr>
        <w:spacing w:line="480" w:lineRule="auto"/>
        <w:rPr>
          <w:del w:id="48" w:author="Jordi Real" w:date="2020-11-02T10:14:00Z"/>
          <w:rFonts w:ascii="Times New Roman" w:hAnsi="Times New Roman" w:cs="Times New Roman"/>
          <w:b/>
          <w:sz w:val="24"/>
          <w:szCs w:val="24"/>
        </w:rPr>
      </w:pPr>
      <w:del w:id="49" w:author="Jordi Real" w:date="2020-11-02T10:14:00Z">
        <w:r w:rsidRPr="00EC4ABB" w:rsidDel="00E739D5">
          <w:rPr>
            <w:rFonts w:ascii="Times New Roman" w:hAnsi="Times New Roman" w:cs="Times New Roman"/>
            <w:b/>
            <w:sz w:val="24"/>
            <w:szCs w:val="24"/>
          </w:rPr>
          <w:delText xml:space="preserve">Incidence of </w:delText>
        </w:r>
        <w:r w:rsidR="00AB1180" w:rsidDel="00E739D5">
          <w:rPr>
            <w:rFonts w:ascii="Times New Roman" w:hAnsi="Times New Roman" w:cs="Times New Roman"/>
            <w:b/>
            <w:sz w:val="24"/>
            <w:szCs w:val="24"/>
          </w:rPr>
          <w:delText>first</w:delText>
        </w:r>
        <w:r w:rsidRPr="00EC4ABB" w:rsidDel="00E739D5">
          <w:rPr>
            <w:rFonts w:ascii="Times New Roman" w:hAnsi="Times New Roman" w:cs="Times New Roman"/>
            <w:b/>
            <w:sz w:val="24"/>
            <w:szCs w:val="24"/>
          </w:rPr>
          <w:delText xml:space="preserve"> cardiovascular events</w:delText>
        </w:r>
      </w:del>
    </w:p>
    <w:p w:rsidR="00D464AB" w:rsidDel="00E739D5" w:rsidRDefault="009F14DB" w:rsidP="00EC4ABB">
      <w:pPr>
        <w:spacing w:line="480" w:lineRule="auto"/>
        <w:rPr>
          <w:del w:id="50" w:author="Jordi Real" w:date="2020-11-02T10:14:00Z"/>
          <w:rFonts w:ascii="Times New Roman" w:hAnsi="Times New Roman" w:cs="Times New Roman"/>
          <w:sz w:val="24"/>
          <w:szCs w:val="24"/>
        </w:rPr>
      </w:pPr>
      <w:del w:id="51" w:author="Jordi Real" w:date="2020-11-02T10:14:00Z">
        <w:r w:rsidRPr="00EC4ABB" w:rsidDel="00E739D5">
          <w:rPr>
            <w:rFonts w:ascii="Times New Roman" w:hAnsi="Times New Roman" w:cs="Times New Roman"/>
            <w:sz w:val="24"/>
            <w:szCs w:val="24"/>
          </w:rPr>
          <w:delText xml:space="preserve">The </w:delText>
        </w:r>
        <w:r w:rsidR="002E0C8C" w:rsidRPr="00EC4ABB" w:rsidDel="00E739D5">
          <w:rPr>
            <w:rFonts w:ascii="Times New Roman" w:hAnsi="Times New Roman" w:cs="Times New Roman"/>
            <w:sz w:val="24"/>
            <w:szCs w:val="24"/>
          </w:rPr>
          <w:delText xml:space="preserve">study </w:delText>
        </w:r>
        <w:r w:rsidRPr="00EC4ABB" w:rsidDel="00E739D5">
          <w:rPr>
            <w:rFonts w:ascii="Times New Roman" w:hAnsi="Times New Roman" w:cs="Times New Roman"/>
            <w:sz w:val="24"/>
            <w:szCs w:val="24"/>
          </w:rPr>
          <w:delText xml:space="preserve">population was followed for </w:delText>
        </w:r>
        <w:r w:rsidR="00266838" w:rsidRPr="00EC4ABB" w:rsidDel="00E739D5">
          <w:rPr>
            <w:rFonts w:ascii="Times New Roman" w:hAnsi="Times New Roman" w:cs="Times New Roman"/>
            <w:sz w:val="24"/>
            <w:szCs w:val="24"/>
          </w:rPr>
          <w:delText>a median</w:delText>
        </w:r>
        <w:r w:rsidRPr="00EC4ABB" w:rsidDel="00E739D5">
          <w:rPr>
            <w:rFonts w:ascii="Times New Roman" w:hAnsi="Times New Roman" w:cs="Times New Roman"/>
            <w:sz w:val="24"/>
            <w:szCs w:val="24"/>
          </w:rPr>
          <w:delText xml:space="preserve"> </w:delText>
        </w:r>
        <w:r w:rsidR="002E0C8C" w:rsidRPr="00EC4ABB" w:rsidDel="00E739D5">
          <w:rPr>
            <w:rFonts w:ascii="Times New Roman" w:hAnsi="Times New Roman" w:cs="Times New Roman"/>
            <w:sz w:val="24"/>
            <w:szCs w:val="24"/>
          </w:rPr>
          <w:delText>of</w:delText>
        </w:r>
        <w:r w:rsidRPr="00EC4ABB" w:rsidDel="00E739D5">
          <w:rPr>
            <w:rFonts w:ascii="Times New Roman" w:hAnsi="Times New Roman" w:cs="Times New Roman"/>
            <w:sz w:val="24"/>
            <w:szCs w:val="24"/>
          </w:rPr>
          <w:delText xml:space="preserve"> 7 years</w:delText>
        </w:r>
        <w:r w:rsidR="004F43D3" w:rsidRPr="00EC4ABB" w:rsidDel="00E739D5">
          <w:rPr>
            <w:rFonts w:ascii="Times New Roman" w:hAnsi="Times New Roman" w:cs="Times New Roman"/>
            <w:sz w:val="24"/>
            <w:szCs w:val="24"/>
          </w:rPr>
          <w:delText xml:space="preserve">. </w:delText>
        </w:r>
        <w:r w:rsidR="00866A49" w:rsidRPr="00EC4ABB" w:rsidDel="00E739D5">
          <w:rPr>
            <w:rFonts w:ascii="Times New Roman" w:hAnsi="Times New Roman" w:cs="Times New Roman"/>
            <w:sz w:val="24"/>
            <w:szCs w:val="24"/>
          </w:rPr>
          <w:delText xml:space="preserve">During </w:delText>
        </w:r>
        <w:r w:rsidR="00655FC7" w:rsidRPr="00EC4ABB" w:rsidDel="00E739D5">
          <w:rPr>
            <w:rFonts w:ascii="Times New Roman" w:hAnsi="Times New Roman" w:cs="Times New Roman"/>
            <w:sz w:val="24"/>
            <w:szCs w:val="24"/>
          </w:rPr>
          <w:delText xml:space="preserve">a total of </w:delText>
        </w:r>
        <w:r w:rsidR="003C6E75" w:rsidRPr="003C6E75" w:rsidDel="00E739D5">
          <w:rPr>
            <w:rFonts w:ascii="Times New Roman" w:hAnsi="Times New Roman" w:cs="Times New Roman"/>
            <w:sz w:val="24"/>
            <w:szCs w:val="24"/>
          </w:rPr>
          <w:delText>26</w:delText>
        </w:r>
        <w:r w:rsidR="003C6E75" w:rsidDel="00E739D5">
          <w:rPr>
            <w:rFonts w:ascii="Times New Roman" w:hAnsi="Times New Roman" w:cs="Times New Roman"/>
            <w:sz w:val="24"/>
            <w:szCs w:val="24"/>
          </w:rPr>
          <w:delText>,</w:delText>
        </w:r>
        <w:r w:rsidR="003C6E75" w:rsidRPr="003C6E75" w:rsidDel="00E739D5">
          <w:rPr>
            <w:rFonts w:ascii="Times New Roman" w:hAnsi="Times New Roman" w:cs="Times New Roman"/>
            <w:sz w:val="24"/>
            <w:szCs w:val="24"/>
          </w:rPr>
          <w:delText>947</w:delText>
        </w:r>
        <w:r w:rsidR="003C6E75" w:rsidDel="00E739D5">
          <w:rPr>
            <w:rFonts w:ascii="Times New Roman" w:hAnsi="Times New Roman" w:cs="Times New Roman"/>
            <w:sz w:val="24"/>
            <w:szCs w:val="24"/>
          </w:rPr>
          <w:delText>,</w:delText>
        </w:r>
        <w:r w:rsidR="003C6E75" w:rsidRPr="003C6E75" w:rsidDel="00E739D5">
          <w:rPr>
            <w:rFonts w:ascii="Times New Roman" w:hAnsi="Times New Roman" w:cs="Times New Roman"/>
            <w:sz w:val="24"/>
            <w:szCs w:val="24"/>
          </w:rPr>
          <w:delText>469</w:delText>
        </w:r>
        <w:r w:rsidR="003C6E75" w:rsidDel="00E739D5">
          <w:rPr>
            <w:rFonts w:ascii="Times New Roman" w:hAnsi="Times New Roman" w:cs="Times New Roman"/>
            <w:sz w:val="24"/>
            <w:szCs w:val="24"/>
          </w:rPr>
          <w:delText xml:space="preserve"> </w:delText>
        </w:r>
        <w:r w:rsidR="00866A49" w:rsidRPr="00EC4ABB" w:rsidDel="00E739D5">
          <w:rPr>
            <w:rFonts w:ascii="Times New Roman" w:hAnsi="Times New Roman" w:cs="Times New Roman"/>
            <w:sz w:val="24"/>
            <w:szCs w:val="24"/>
          </w:rPr>
          <w:delText xml:space="preserve">person-years of follow-up from a total of </w:delText>
        </w:r>
        <w:r w:rsidR="003C6E75" w:rsidRPr="003C6E75" w:rsidDel="00E739D5">
          <w:rPr>
            <w:rFonts w:ascii="Times New Roman" w:hAnsi="Times New Roman" w:cs="Times New Roman"/>
            <w:sz w:val="24"/>
            <w:szCs w:val="24"/>
          </w:rPr>
          <w:delText>4</w:delText>
        </w:r>
        <w:r w:rsidR="003C6E75" w:rsidDel="00E739D5">
          <w:rPr>
            <w:rFonts w:ascii="Times New Roman" w:hAnsi="Times New Roman" w:cs="Times New Roman"/>
            <w:sz w:val="24"/>
            <w:szCs w:val="24"/>
          </w:rPr>
          <w:delText>,</w:delText>
        </w:r>
        <w:r w:rsidR="003C6E75" w:rsidRPr="003C6E75" w:rsidDel="00E739D5">
          <w:rPr>
            <w:rFonts w:ascii="Times New Roman" w:hAnsi="Times New Roman" w:cs="Times New Roman"/>
            <w:sz w:val="24"/>
            <w:szCs w:val="24"/>
          </w:rPr>
          <w:delText>052</w:delText>
        </w:r>
        <w:r w:rsidR="003C6E75" w:rsidDel="00E739D5">
          <w:rPr>
            <w:rFonts w:ascii="Times New Roman" w:hAnsi="Times New Roman" w:cs="Times New Roman"/>
            <w:sz w:val="24"/>
            <w:szCs w:val="24"/>
          </w:rPr>
          <w:delText>,</w:delText>
        </w:r>
        <w:r w:rsidR="003C6E75" w:rsidRPr="003C6E75" w:rsidDel="00E739D5">
          <w:rPr>
            <w:rFonts w:ascii="Times New Roman" w:hAnsi="Times New Roman" w:cs="Times New Roman"/>
            <w:sz w:val="24"/>
            <w:szCs w:val="24"/>
          </w:rPr>
          <w:delText>966</w:delText>
        </w:r>
        <w:r w:rsidR="003C6E75" w:rsidDel="00E739D5">
          <w:rPr>
            <w:rFonts w:ascii="Times New Roman" w:hAnsi="Times New Roman" w:cs="Times New Roman"/>
            <w:sz w:val="24"/>
            <w:szCs w:val="24"/>
          </w:rPr>
          <w:delText xml:space="preserve"> </w:delText>
        </w:r>
        <w:r w:rsidR="00AB1180" w:rsidDel="00E739D5">
          <w:rPr>
            <w:rFonts w:ascii="Times New Roman" w:hAnsi="Times New Roman" w:cs="Times New Roman"/>
            <w:sz w:val="24"/>
            <w:szCs w:val="24"/>
          </w:rPr>
          <w:delText xml:space="preserve">at risk </w:delText>
        </w:r>
        <w:r w:rsidR="00866A49" w:rsidRPr="00EC4ABB" w:rsidDel="00E739D5">
          <w:rPr>
            <w:rFonts w:ascii="Times New Roman" w:hAnsi="Times New Roman" w:cs="Times New Roman"/>
            <w:sz w:val="24"/>
            <w:szCs w:val="24"/>
          </w:rPr>
          <w:delText xml:space="preserve">individuals (mean age </w:delText>
        </w:r>
        <w:r w:rsidR="00E079B3" w:rsidRPr="00EC4ABB" w:rsidDel="00E739D5">
          <w:rPr>
            <w:rFonts w:ascii="Times New Roman" w:hAnsi="Times New Roman" w:cs="Times New Roman"/>
            <w:sz w:val="24"/>
            <w:szCs w:val="24"/>
          </w:rPr>
          <w:delText xml:space="preserve">69 </w:delText>
        </w:r>
        <w:r w:rsidR="00866A49" w:rsidRPr="00EC4ABB" w:rsidDel="00E739D5">
          <w:rPr>
            <w:rFonts w:ascii="Times New Roman" w:hAnsi="Times New Roman" w:cs="Times New Roman"/>
            <w:sz w:val="24"/>
            <w:szCs w:val="24"/>
          </w:rPr>
          <w:delText xml:space="preserve">years, </w:delText>
        </w:r>
        <w:r w:rsidR="00E079B3" w:rsidRPr="00EC4ABB" w:rsidDel="00E739D5">
          <w:rPr>
            <w:rFonts w:ascii="Times New Roman" w:hAnsi="Times New Roman" w:cs="Times New Roman"/>
            <w:sz w:val="24"/>
            <w:szCs w:val="24"/>
          </w:rPr>
          <w:delText>46</w:delText>
        </w:r>
        <w:r w:rsidR="003C6E75" w:rsidDel="00E739D5">
          <w:rPr>
            <w:rFonts w:ascii="Times New Roman" w:hAnsi="Times New Roman" w:cs="Times New Roman"/>
            <w:sz w:val="24"/>
            <w:szCs w:val="24"/>
          </w:rPr>
          <w:delText>.7</w:delText>
        </w:r>
        <w:r w:rsidR="00E079B3" w:rsidRPr="00EC4ABB" w:rsidDel="00E739D5">
          <w:rPr>
            <w:rFonts w:ascii="Times New Roman" w:hAnsi="Times New Roman" w:cs="Times New Roman"/>
            <w:sz w:val="24"/>
            <w:szCs w:val="24"/>
          </w:rPr>
          <w:delText>%</w:delText>
        </w:r>
        <w:r w:rsidR="00866A49" w:rsidRPr="00EC4ABB" w:rsidDel="00E739D5">
          <w:rPr>
            <w:rFonts w:ascii="Times New Roman" w:hAnsi="Times New Roman" w:cs="Times New Roman"/>
            <w:sz w:val="24"/>
            <w:szCs w:val="24"/>
          </w:rPr>
          <w:delText xml:space="preserve"> women), </w:delText>
        </w:r>
        <w:r w:rsidR="003C6E75" w:rsidRPr="003C6E75" w:rsidDel="00E739D5">
          <w:rPr>
            <w:rFonts w:ascii="Times New Roman" w:hAnsi="Times New Roman" w:cs="Times New Roman"/>
            <w:sz w:val="24"/>
            <w:szCs w:val="24"/>
          </w:rPr>
          <w:delText xml:space="preserve">257905 </w:delText>
        </w:r>
        <w:r w:rsidR="003C6E75" w:rsidDel="00E739D5">
          <w:rPr>
            <w:rFonts w:ascii="Times New Roman" w:hAnsi="Times New Roman" w:cs="Times New Roman"/>
            <w:sz w:val="24"/>
            <w:szCs w:val="24"/>
          </w:rPr>
          <w:delText>(6.36</w:delText>
        </w:r>
        <w:r w:rsidR="002E0C8C" w:rsidRPr="00EC4ABB" w:rsidDel="00E739D5">
          <w:rPr>
            <w:rFonts w:ascii="Times New Roman" w:hAnsi="Times New Roman" w:cs="Times New Roman"/>
            <w:sz w:val="24"/>
            <w:szCs w:val="24"/>
          </w:rPr>
          <w:delText>%)</w:delText>
        </w:r>
        <w:r w:rsidR="004F43D3" w:rsidRPr="00EC4ABB" w:rsidDel="00E739D5">
          <w:rPr>
            <w:rFonts w:ascii="Times New Roman" w:hAnsi="Times New Roman" w:cs="Times New Roman"/>
            <w:sz w:val="24"/>
            <w:szCs w:val="24"/>
          </w:rPr>
          <w:delText xml:space="preserve"> </w:delText>
        </w:r>
        <w:r w:rsidR="00527EAC" w:rsidRPr="00EC4ABB" w:rsidDel="00E739D5">
          <w:rPr>
            <w:rFonts w:ascii="Times New Roman" w:hAnsi="Times New Roman" w:cs="Times New Roman"/>
            <w:sz w:val="24"/>
            <w:szCs w:val="24"/>
          </w:rPr>
          <w:delText>develop</w:delText>
        </w:r>
        <w:r w:rsidR="00866A49" w:rsidRPr="00EC4ABB" w:rsidDel="00E739D5">
          <w:rPr>
            <w:rFonts w:ascii="Times New Roman" w:hAnsi="Times New Roman" w:cs="Times New Roman"/>
            <w:sz w:val="24"/>
            <w:szCs w:val="24"/>
          </w:rPr>
          <w:delText>ed</w:delText>
        </w:r>
        <w:r w:rsidR="00527EAC" w:rsidRPr="00EC4ABB" w:rsidDel="00E739D5">
          <w:rPr>
            <w:rFonts w:ascii="Times New Roman" w:hAnsi="Times New Roman" w:cs="Times New Roman"/>
            <w:sz w:val="24"/>
            <w:szCs w:val="24"/>
          </w:rPr>
          <w:delText xml:space="preserve"> a first CV event</w:delText>
        </w:r>
        <w:r w:rsidR="007E70DC" w:rsidRPr="00EC4ABB" w:rsidDel="00E739D5">
          <w:rPr>
            <w:rFonts w:ascii="Times New Roman" w:hAnsi="Times New Roman" w:cs="Times New Roman"/>
            <w:sz w:val="24"/>
            <w:szCs w:val="24"/>
          </w:rPr>
          <w:delText xml:space="preserve">, </w:delText>
        </w:r>
        <w:r w:rsidR="00866A49" w:rsidRPr="00EC4ABB" w:rsidDel="00E739D5">
          <w:rPr>
            <w:rFonts w:ascii="Times New Roman" w:hAnsi="Times New Roman" w:cs="Times New Roman"/>
            <w:sz w:val="24"/>
            <w:szCs w:val="24"/>
          </w:rPr>
          <w:delText>with</w:delText>
        </w:r>
        <w:r w:rsidR="002E0C8C" w:rsidRPr="00EC4ABB" w:rsidDel="00E739D5">
          <w:rPr>
            <w:rFonts w:ascii="Times New Roman" w:hAnsi="Times New Roman" w:cs="Times New Roman"/>
            <w:sz w:val="24"/>
            <w:szCs w:val="24"/>
          </w:rPr>
          <w:delText xml:space="preserve"> an annual incident rate of 0.9</w:delText>
        </w:r>
        <w:r w:rsidR="003C6E75" w:rsidDel="00E739D5">
          <w:rPr>
            <w:rFonts w:ascii="Times New Roman" w:hAnsi="Times New Roman" w:cs="Times New Roman"/>
            <w:sz w:val="24"/>
            <w:szCs w:val="24"/>
          </w:rPr>
          <w:delText>6</w:delText>
        </w:r>
        <w:r w:rsidR="002E0C8C" w:rsidRPr="00EC4ABB" w:rsidDel="00E739D5">
          <w:rPr>
            <w:rFonts w:ascii="Times New Roman" w:hAnsi="Times New Roman" w:cs="Times New Roman"/>
            <w:sz w:val="24"/>
            <w:szCs w:val="24"/>
          </w:rPr>
          <w:delText>%.</w:delText>
        </w:r>
        <w:r w:rsidR="007E70DC" w:rsidRPr="00EC4ABB" w:rsidDel="00E739D5">
          <w:rPr>
            <w:rFonts w:ascii="Times New Roman" w:hAnsi="Times New Roman" w:cs="Times New Roman"/>
            <w:sz w:val="24"/>
            <w:szCs w:val="24"/>
          </w:rPr>
          <w:delText xml:space="preserve"> </w:delText>
        </w:r>
        <w:r w:rsidR="002E0C8C" w:rsidRPr="00EC4ABB" w:rsidDel="00E739D5">
          <w:rPr>
            <w:rFonts w:ascii="Times New Roman" w:hAnsi="Times New Roman" w:cs="Times New Roman"/>
            <w:sz w:val="24"/>
            <w:szCs w:val="24"/>
          </w:rPr>
          <w:delText>Incident rate</w:delText>
        </w:r>
        <w:r w:rsidR="007E70DC" w:rsidRPr="00EC4ABB" w:rsidDel="00E739D5">
          <w:rPr>
            <w:rFonts w:ascii="Times New Roman" w:hAnsi="Times New Roman" w:cs="Times New Roman"/>
            <w:sz w:val="24"/>
            <w:szCs w:val="24"/>
          </w:rPr>
          <w:delText xml:space="preserve"> per year </w:delText>
        </w:r>
        <w:r w:rsidR="002E0C8C" w:rsidRPr="00EC4ABB" w:rsidDel="00E739D5">
          <w:rPr>
            <w:rFonts w:ascii="Times New Roman" w:hAnsi="Times New Roman" w:cs="Times New Roman"/>
            <w:sz w:val="24"/>
            <w:szCs w:val="24"/>
          </w:rPr>
          <w:delText>was higher in men than in women</w:delText>
        </w:r>
        <w:r w:rsidR="007E70DC" w:rsidRPr="00EC4ABB" w:rsidDel="00E739D5">
          <w:rPr>
            <w:rFonts w:ascii="Times New Roman" w:hAnsi="Times New Roman" w:cs="Times New Roman"/>
            <w:sz w:val="24"/>
            <w:szCs w:val="24"/>
          </w:rPr>
          <w:delText>, 1.06 vs. 0.8</w:delText>
        </w:r>
        <w:r w:rsidR="003C6E75" w:rsidDel="00E739D5">
          <w:rPr>
            <w:rFonts w:ascii="Times New Roman" w:hAnsi="Times New Roman" w:cs="Times New Roman"/>
            <w:sz w:val="24"/>
            <w:szCs w:val="24"/>
          </w:rPr>
          <w:delText>6</w:delText>
        </w:r>
        <w:r w:rsidR="00866A49" w:rsidRPr="00EC4ABB" w:rsidDel="00E739D5">
          <w:rPr>
            <w:rFonts w:ascii="Times New Roman" w:hAnsi="Times New Roman" w:cs="Times New Roman"/>
            <w:sz w:val="24"/>
            <w:szCs w:val="24"/>
          </w:rPr>
          <w:delText xml:space="preserve">%, </w:delText>
        </w:r>
        <w:r w:rsidR="00433E83" w:rsidDel="00E739D5">
          <w:rPr>
            <w:rFonts w:ascii="Times New Roman" w:hAnsi="Times New Roman" w:cs="Times New Roman"/>
            <w:sz w:val="24"/>
            <w:szCs w:val="24"/>
          </w:rPr>
          <w:delText xml:space="preserve">with </w:delText>
        </w:r>
        <w:r w:rsidR="00266838" w:rsidRPr="00EC4ABB" w:rsidDel="00E739D5">
          <w:rPr>
            <w:rFonts w:ascii="Times New Roman" w:hAnsi="Times New Roman" w:cs="Times New Roman"/>
            <w:sz w:val="24"/>
            <w:szCs w:val="24"/>
          </w:rPr>
          <w:delText>a</w:delText>
        </w:r>
        <w:r w:rsidR="007E70DC" w:rsidRPr="00EC4ABB" w:rsidDel="00E739D5">
          <w:rPr>
            <w:rFonts w:ascii="Times New Roman" w:hAnsi="Times New Roman" w:cs="Times New Roman"/>
            <w:sz w:val="24"/>
            <w:szCs w:val="24"/>
          </w:rPr>
          <w:delText xml:space="preserve"> 7 year cumulative incidence </w:delText>
        </w:r>
        <w:r w:rsidR="00527EAC" w:rsidRPr="00EC4ABB" w:rsidDel="00E739D5">
          <w:rPr>
            <w:rFonts w:ascii="Times New Roman" w:hAnsi="Times New Roman" w:cs="Times New Roman"/>
            <w:sz w:val="24"/>
            <w:szCs w:val="24"/>
          </w:rPr>
          <w:delText xml:space="preserve">of </w:delText>
        </w:r>
        <w:r w:rsidR="007E70DC" w:rsidRPr="00EC4ABB" w:rsidDel="00E739D5">
          <w:rPr>
            <w:rFonts w:ascii="Times New Roman" w:hAnsi="Times New Roman" w:cs="Times New Roman"/>
            <w:sz w:val="24"/>
            <w:szCs w:val="24"/>
          </w:rPr>
          <w:delText>7.04 and 5.</w:delText>
        </w:r>
        <w:r w:rsidR="003C6E75" w:rsidDel="00E739D5">
          <w:rPr>
            <w:rFonts w:ascii="Times New Roman" w:hAnsi="Times New Roman" w:cs="Times New Roman"/>
            <w:sz w:val="24"/>
            <w:szCs w:val="24"/>
          </w:rPr>
          <w:delText>74</w:delText>
        </w:r>
        <w:r w:rsidR="007E70DC" w:rsidRPr="00EC4ABB" w:rsidDel="00E739D5">
          <w:rPr>
            <w:rFonts w:ascii="Times New Roman" w:hAnsi="Times New Roman" w:cs="Times New Roman"/>
            <w:sz w:val="24"/>
            <w:szCs w:val="24"/>
          </w:rPr>
          <w:delText>%, respectively (</w:delText>
        </w:r>
        <w:r w:rsidR="00806553" w:rsidDel="00E739D5">
          <w:rPr>
            <w:rFonts w:ascii="Times New Roman" w:hAnsi="Times New Roman" w:cs="Times New Roman"/>
            <w:sz w:val="24"/>
            <w:szCs w:val="24"/>
          </w:rPr>
          <w:delText xml:space="preserve">Table 4, </w:delText>
        </w:r>
        <w:r w:rsidR="00B25B3C" w:rsidDel="00E739D5">
          <w:rPr>
            <w:rFonts w:ascii="Times New Roman" w:hAnsi="Times New Roman" w:cs="Times New Roman"/>
            <w:sz w:val="24"/>
            <w:szCs w:val="24"/>
          </w:rPr>
          <w:delText xml:space="preserve">Supplementary </w:delText>
        </w:r>
        <w:commentRangeStart w:id="52"/>
        <w:r w:rsidR="007E70DC" w:rsidRPr="00EC4ABB" w:rsidDel="00E739D5">
          <w:rPr>
            <w:rFonts w:ascii="Times New Roman" w:hAnsi="Times New Roman" w:cs="Times New Roman"/>
            <w:sz w:val="24"/>
            <w:szCs w:val="24"/>
          </w:rPr>
          <w:delText>Figure</w:delText>
        </w:r>
        <w:r w:rsidR="003C6E75" w:rsidDel="00E739D5">
          <w:rPr>
            <w:rFonts w:ascii="Times New Roman" w:hAnsi="Times New Roman" w:cs="Times New Roman"/>
            <w:sz w:val="24"/>
            <w:szCs w:val="24"/>
          </w:rPr>
          <w:delText xml:space="preserve"> 3</w:delText>
        </w:r>
        <w:commentRangeEnd w:id="52"/>
        <w:r w:rsidR="008E0888" w:rsidRPr="00EC4ABB" w:rsidDel="00E739D5">
          <w:rPr>
            <w:rStyle w:val="Refdecomentario"/>
            <w:rFonts w:ascii="Times New Roman" w:hAnsi="Times New Roman" w:cs="Times New Roman"/>
            <w:sz w:val="24"/>
            <w:szCs w:val="24"/>
          </w:rPr>
          <w:commentReference w:id="52"/>
        </w:r>
        <w:r w:rsidR="007E70DC" w:rsidRPr="00EC4ABB" w:rsidDel="00E739D5">
          <w:rPr>
            <w:rFonts w:ascii="Times New Roman" w:hAnsi="Times New Roman" w:cs="Times New Roman"/>
            <w:sz w:val="24"/>
            <w:szCs w:val="24"/>
          </w:rPr>
          <w:delText xml:space="preserve">). </w:delText>
        </w:r>
        <w:r w:rsidR="00266838" w:rsidRPr="00EC4ABB" w:rsidDel="00E739D5">
          <w:rPr>
            <w:rFonts w:ascii="Times New Roman" w:hAnsi="Times New Roman" w:cs="Times New Roman"/>
            <w:sz w:val="24"/>
            <w:szCs w:val="24"/>
          </w:rPr>
          <w:delText>Cumulative incidence increase</w:delText>
        </w:r>
        <w:r w:rsidR="008E0888" w:rsidRPr="00EC4ABB" w:rsidDel="00E739D5">
          <w:rPr>
            <w:rFonts w:ascii="Times New Roman" w:hAnsi="Times New Roman" w:cs="Times New Roman"/>
            <w:sz w:val="24"/>
            <w:szCs w:val="24"/>
          </w:rPr>
          <w:delText>d</w:delText>
        </w:r>
        <w:r w:rsidR="00266838" w:rsidRPr="00EC4ABB" w:rsidDel="00E739D5">
          <w:rPr>
            <w:rFonts w:ascii="Times New Roman" w:hAnsi="Times New Roman" w:cs="Times New Roman"/>
            <w:sz w:val="24"/>
            <w:szCs w:val="24"/>
          </w:rPr>
          <w:delText xml:space="preserve"> with age from 0.37 in Y to </w:delText>
        </w:r>
        <w:r w:rsidR="00FE28B3" w:rsidRPr="00EC4ABB" w:rsidDel="00E739D5">
          <w:rPr>
            <w:rFonts w:ascii="Times New Roman" w:hAnsi="Times New Roman" w:cs="Times New Roman"/>
            <w:sz w:val="24"/>
            <w:szCs w:val="24"/>
          </w:rPr>
          <w:delText>2.7</w:delText>
        </w:r>
        <w:r w:rsidR="003C6E75" w:rsidDel="00E739D5">
          <w:rPr>
            <w:rFonts w:ascii="Times New Roman" w:hAnsi="Times New Roman" w:cs="Times New Roman"/>
            <w:sz w:val="24"/>
            <w:szCs w:val="24"/>
          </w:rPr>
          <w:delText>1</w:delText>
        </w:r>
        <w:r w:rsidR="00FE28B3" w:rsidRPr="00EC4ABB" w:rsidDel="00E739D5">
          <w:rPr>
            <w:rFonts w:ascii="Times New Roman" w:hAnsi="Times New Roman" w:cs="Times New Roman"/>
            <w:sz w:val="24"/>
            <w:szCs w:val="24"/>
          </w:rPr>
          <w:delText>, 10.8</w:delText>
        </w:r>
        <w:r w:rsidR="003C6E75" w:rsidDel="00E739D5">
          <w:rPr>
            <w:rFonts w:ascii="Times New Roman" w:hAnsi="Times New Roman" w:cs="Times New Roman"/>
            <w:sz w:val="24"/>
            <w:szCs w:val="24"/>
          </w:rPr>
          <w:delText>2</w:delText>
        </w:r>
        <w:r w:rsidR="00FE28B3" w:rsidRPr="00EC4ABB" w:rsidDel="00E739D5">
          <w:rPr>
            <w:rFonts w:ascii="Times New Roman" w:hAnsi="Times New Roman" w:cs="Times New Roman"/>
            <w:sz w:val="24"/>
            <w:szCs w:val="24"/>
          </w:rPr>
          <w:delText>, 17.6</w:delText>
        </w:r>
        <w:r w:rsidR="003C6E75" w:rsidDel="00E739D5">
          <w:rPr>
            <w:rFonts w:ascii="Times New Roman" w:hAnsi="Times New Roman" w:cs="Times New Roman"/>
            <w:sz w:val="24"/>
            <w:szCs w:val="24"/>
          </w:rPr>
          <w:delText>6</w:delText>
        </w:r>
        <w:r w:rsidR="00FE28B3" w:rsidRPr="00EC4ABB" w:rsidDel="00E739D5">
          <w:rPr>
            <w:rFonts w:ascii="Times New Roman" w:hAnsi="Times New Roman" w:cs="Times New Roman"/>
            <w:sz w:val="24"/>
            <w:szCs w:val="24"/>
          </w:rPr>
          <w:delText xml:space="preserve">, </w:delText>
        </w:r>
        <w:r w:rsidR="00266838" w:rsidRPr="00EC4ABB" w:rsidDel="00E739D5">
          <w:rPr>
            <w:rFonts w:ascii="Times New Roman" w:hAnsi="Times New Roman" w:cs="Times New Roman"/>
            <w:sz w:val="24"/>
            <w:szCs w:val="24"/>
          </w:rPr>
          <w:delText>25.</w:delText>
        </w:r>
        <w:r w:rsidR="003C6E75" w:rsidDel="00E739D5">
          <w:rPr>
            <w:rFonts w:ascii="Times New Roman" w:hAnsi="Times New Roman" w:cs="Times New Roman"/>
            <w:sz w:val="24"/>
            <w:szCs w:val="24"/>
          </w:rPr>
          <w:delText>40</w:delText>
        </w:r>
        <w:r w:rsidR="008E0888" w:rsidRPr="00EC4ABB" w:rsidDel="00E739D5">
          <w:rPr>
            <w:rFonts w:ascii="Times New Roman" w:hAnsi="Times New Roman" w:cs="Times New Roman"/>
            <w:sz w:val="24"/>
            <w:szCs w:val="24"/>
          </w:rPr>
          <w:delText>%</w:delText>
        </w:r>
        <w:r w:rsidR="00266838" w:rsidRPr="00EC4ABB" w:rsidDel="00E739D5">
          <w:rPr>
            <w:rFonts w:ascii="Times New Roman" w:hAnsi="Times New Roman" w:cs="Times New Roman"/>
            <w:sz w:val="24"/>
            <w:szCs w:val="24"/>
          </w:rPr>
          <w:delText xml:space="preserve"> in </w:delText>
        </w:r>
        <w:r w:rsidR="00FE28B3" w:rsidRPr="00EC4ABB" w:rsidDel="00E739D5">
          <w:rPr>
            <w:rFonts w:ascii="Times New Roman" w:hAnsi="Times New Roman" w:cs="Times New Roman"/>
            <w:sz w:val="24"/>
            <w:szCs w:val="24"/>
          </w:rPr>
          <w:delText xml:space="preserve">EA, MA, YO, and </w:delText>
        </w:r>
        <w:r w:rsidR="00266838" w:rsidRPr="00EC4ABB" w:rsidDel="00E739D5">
          <w:rPr>
            <w:rFonts w:ascii="Times New Roman" w:hAnsi="Times New Roman" w:cs="Times New Roman"/>
            <w:sz w:val="24"/>
            <w:szCs w:val="24"/>
          </w:rPr>
          <w:delText xml:space="preserve">MVO, </w:delText>
        </w:r>
        <w:r w:rsidR="00FE28B3" w:rsidRPr="00EC4ABB" w:rsidDel="00E739D5">
          <w:rPr>
            <w:rFonts w:ascii="Times New Roman" w:hAnsi="Times New Roman" w:cs="Times New Roman"/>
            <w:sz w:val="24"/>
            <w:szCs w:val="24"/>
          </w:rPr>
          <w:delText xml:space="preserve">respectively, </w:delText>
        </w:r>
        <w:r w:rsidR="00266838" w:rsidRPr="00EC4ABB" w:rsidDel="00E739D5">
          <w:rPr>
            <w:rFonts w:ascii="Times New Roman" w:hAnsi="Times New Roman" w:cs="Times New Roman"/>
            <w:sz w:val="24"/>
            <w:szCs w:val="24"/>
          </w:rPr>
          <w:delText xml:space="preserve">and was higher in men (from </w:delText>
        </w:r>
        <w:r w:rsidR="00FE28B3" w:rsidRPr="00EC4ABB" w:rsidDel="00E739D5">
          <w:rPr>
            <w:rFonts w:ascii="Times New Roman" w:hAnsi="Times New Roman" w:cs="Times New Roman"/>
            <w:sz w:val="24"/>
            <w:szCs w:val="24"/>
          </w:rPr>
          <w:delText>Y 0.4</w:delText>
        </w:r>
        <w:r w:rsidR="003C6E75" w:rsidDel="00E739D5">
          <w:rPr>
            <w:rFonts w:ascii="Times New Roman" w:hAnsi="Times New Roman" w:cs="Times New Roman"/>
            <w:sz w:val="24"/>
            <w:szCs w:val="24"/>
          </w:rPr>
          <w:delText>2</w:delText>
        </w:r>
        <w:r w:rsidR="00FE28B3" w:rsidRPr="00EC4ABB" w:rsidDel="00E739D5">
          <w:rPr>
            <w:rFonts w:ascii="Times New Roman" w:hAnsi="Times New Roman" w:cs="Times New Roman"/>
            <w:sz w:val="24"/>
            <w:szCs w:val="24"/>
          </w:rPr>
          <w:delText xml:space="preserve"> to MVO 28.</w:delText>
        </w:r>
        <w:r w:rsidR="003C6E75" w:rsidDel="00E739D5">
          <w:rPr>
            <w:rFonts w:ascii="Times New Roman" w:hAnsi="Times New Roman" w:cs="Times New Roman"/>
            <w:sz w:val="24"/>
            <w:szCs w:val="24"/>
          </w:rPr>
          <w:delText>35</w:delText>
        </w:r>
        <w:r w:rsidR="008E0888" w:rsidRPr="00EC4ABB" w:rsidDel="00E739D5">
          <w:rPr>
            <w:rFonts w:ascii="Times New Roman" w:hAnsi="Times New Roman" w:cs="Times New Roman"/>
            <w:sz w:val="24"/>
            <w:szCs w:val="24"/>
          </w:rPr>
          <w:delText>%</w:delText>
        </w:r>
        <w:r w:rsidR="00FE28B3" w:rsidRPr="00EC4ABB" w:rsidDel="00E739D5">
          <w:rPr>
            <w:rFonts w:ascii="Times New Roman" w:hAnsi="Times New Roman" w:cs="Times New Roman"/>
            <w:sz w:val="24"/>
            <w:szCs w:val="24"/>
          </w:rPr>
          <w:delText xml:space="preserve">) </w:delText>
        </w:r>
        <w:r w:rsidR="00266838" w:rsidRPr="00EC4ABB" w:rsidDel="00E739D5">
          <w:rPr>
            <w:rFonts w:ascii="Times New Roman" w:hAnsi="Times New Roman" w:cs="Times New Roman"/>
            <w:sz w:val="24"/>
            <w:szCs w:val="24"/>
          </w:rPr>
          <w:delText xml:space="preserve">than in women </w:delText>
        </w:r>
        <w:r w:rsidR="00FE28B3" w:rsidRPr="00EC4ABB" w:rsidDel="00E739D5">
          <w:rPr>
            <w:rFonts w:ascii="Times New Roman" w:hAnsi="Times New Roman" w:cs="Times New Roman"/>
            <w:sz w:val="24"/>
            <w:szCs w:val="24"/>
          </w:rPr>
          <w:delText>(from Y 0.33</w:delText>
        </w:r>
        <w:r w:rsidR="00266838" w:rsidRPr="00EC4ABB" w:rsidDel="00E739D5">
          <w:rPr>
            <w:rFonts w:ascii="Times New Roman" w:hAnsi="Times New Roman" w:cs="Times New Roman"/>
            <w:sz w:val="24"/>
            <w:szCs w:val="24"/>
          </w:rPr>
          <w:delText xml:space="preserve"> to </w:delText>
        </w:r>
        <w:r w:rsidR="00FE28B3" w:rsidRPr="00EC4ABB" w:rsidDel="00E739D5">
          <w:rPr>
            <w:rFonts w:ascii="Times New Roman" w:hAnsi="Times New Roman" w:cs="Times New Roman"/>
            <w:sz w:val="24"/>
            <w:szCs w:val="24"/>
          </w:rPr>
          <w:delText>MVO 23.</w:delText>
        </w:r>
        <w:r w:rsidR="003C6E75" w:rsidDel="00E739D5">
          <w:rPr>
            <w:rFonts w:ascii="Times New Roman" w:hAnsi="Times New Roman" w:cs="Times New Roman"/>
            <w:sz w:val="24"/>
            <w:szCs w:val="24"/>
          </w:rPr>
          <w:delText>81</w:delText>
        </w:r>
        <w:r w:rsidR="008E0888" w:rsidRPr="00EC4ABB" w:rsidDel="00E739D5">
          <w:rPr>
            <w:rFonts w:ascii="Times New Roman" w:hAnsi="Times New Roman" w:cs="Times New Roman"/>
            <w:sz w:val="24"/>
            <w:szCs w:val="24"/>
          </w:rPr>
          <w:delText>%</w:delText>
        </w:r>
        <w:r w:rsidR="00266838" w:rsidRPr="00EC4ABB" w:rsidDel="00E739D5">
          <w:rPr>
            <w:rFonts w:ascii="Times New Roman" w:hAnsi="Times New Roman" w:cs="Times New Roman"/>
            <w:sz w:val="24"/>
            <w:szCs w:val="24"/>
          </w:rPr>
          <w:delText xml:space="preserve">) for all age group categories (table </w:delText>
        </w:r>
        <w:r w:rsidR="00806553" w:rsidDel="00E739D5">
          <w:rPr>
            <w:rFonts w:ascii="Times New Roman" w:hAnsi="Times New Roman" w:cs="Times New Roman"/>
            <w:sz w:val="24"/>
            <w:szCs w:val="24"/>
          </w:rPr>
          <w:delText>4</w:delText>
        </w:r>
        <w:r w:rsidR="00266838" w:rsidRPr="00EC4ABB" w:rsidDel="00E739D5">
          <w:rPr>
            <w:rFonts w:ascii="Times New Roman" w:hAnsi="Times New Roman" w:cs="Times New Roman"/>
            <w:sz w:val="24"/>
            <w:szCs w:val="24"/>
          </w:rPr>
          <w:delText>).</w:delText>
        </w:r>
        <w:r w:rsidR="00FE28B3" w:rsidRPr="00EC4ABB" w:rsidDel="00E739D5">
          <w:rPr>
            <w:rFonts w:ascii="Times New Roman" w:hAnsi="Times New Roman" w:cs="Times New Roman"/>
            <w:sz w:val="24"/>
            <w:szCs w:val="24"/>
          </w:rPr>
          <w:delText xml:space="preserve"> Overall, men had a 2</w:delText>
        </w:r>
        <w:r w:rsidR="00806553" w:rsidDel="00E739D5">
          <w:rPr>
            <w:rFonts w:ascii="Times New Roman" w:hAnsi="Times New Roman" w:cs="Times New Roman"/>
            <w:sz w:val="24"/>
            <w:szCs w:val="24"/>
          </w:rPr>
          <w:delText>4</w:delText>
        </w:r>
        <w:r w:rsidR="00FE28B3" w:rsidRPr="00EC4ABB" w:rsidDel="00E739D5">
          <w:rPr>
            <w:rFonts w:ascii="Times New Roman" w:hAnsi="Times New Roman" w:cs="Times New Roman"/>
            <w:sz w:val="24"/>
            <w:szCs w:val="24"/>
          </w:rPr>
          <w:delText>%</w:delText>
        </w:r>
        <w:r w:rsidR="008E0888" w:rsidRPr="00EC4ABB" w:rsidDel="00E739D5">
          <w:rPr>
            <w:rFonts w:ascii="Times New Roman" w:hAnsi="Times New Roman" w:cs="Times New Roman"/>
            <w:sz w:val="24"/>
            <w:szCs w:val="24"/>
          </w:rPr>
          <w:delText xml:space="preserve"> higher risk (HR [95% CI] 1.2</w:delText>
        </w:r>
        <w:r w:rsidR="00806553" w:rsidDel="00E739D5">
          <w:rPr>
            <w:rFonts w:ascii="Times New Roman" w:hAnsi="Times New Roman" w:cs="Times New Roman"/>
            <w:sz w:val="24"/>
            <w:szCs w:val="24"/>
          </w:rPr>
          <w:delText>4</w:delText>
        </w:r>
        <w:r w:rsidR="008E0888" w:rsidRPr="00EC4ABB" w:rsidDel="00E739D5">
          <w:rPr>
            <w:rFonts w:ascii="Times New Roman" w:hAnsi="Times New Roman" w:cs="Times New Roman"/>
            <w:sz w:val="24"/>
            <w:szCs w:val="24"/>
          </w:rPr>
          <w:delText xml:space="preserve"> [1.2</w:delText>
        </w:r>
        <w:r w:rsidR="00806553" w:rsidDel="00E739D5">
          <w:rPr>
            <w:rFonts w:ascii="Times New Roman" w:hAnsi="Times New Roman" w:cs="Times New Roman"/>
            <w:sz w:val="24"/>
            <w:szCs w:val="24"/>
          </w:rPr>
          <w:delText>3</w:delText>
        </w:r>
        <w:r w:rsidR="008E0888" w:rsidRPr="00EC4ABB" w:rsidDel="00E739D5">
          <w:rPr>
            <w:rFonts w:ascii="Times New Roman" w:hAnsi="Times New Roman" w:cs="Times New Roman"/>
            <w:sz w:val="24"/>
            <w:szCs w:val="24"/>
          </w:rPr>
          <w:delText>;1.2</w:delText>
        </w:r>
        <w:r w:rsidR="00806553" w:rsidDel="00E739D5">
          <w:rPr>
            <w:rFonts w:ascii="Times New Roman" w:hAnsi="Times New Roman" w:cs="Times New Roman"/>
            <w:sz w:val="24"/>
            <w:szCs w:val="24"/>
          </w:rPr>
          <w:delText>5</w:delText>
        </w:r>
        <w:r w:rsidR="008E0888" w:rsidRPr="00EC4ABB" w:rsidDel="00E739D5">
          <w:rPr>
            <w:rFonts w:ascii="Times New Roman" w:hAnsi="Times New Roman" w:cs="Times New Roman"/>
            <w:sz w:val="24"/>
            <w:szCs w:val="24"/>
          </w:rPr>
          <w:delText xml:space="preserve">], </w:delText>
        </w:r>
      </w:del>
      <w:del w:id="53" w:author="Jordi Real" w:date="2020-11-02T10:12:00Z">
        <w:r w:rsidR="008E0888" w:rsidRPr="00AB1180" w:rsidDel="00E739D5">
          <w:rPr>
            <w:rFonts w:ascii="Times New Roman" w:hAnsi="Times New Roman" w:cs="Times New Roman"/>
            <w:sz w:val="24"/>
            <w:szCs w:val="24"/>
            <w:highlight w:val="yellow"/>
          </w:rPr>
          <w:delText>p&lt;</w:delText>
        </w:r>
        <w:r w:rsidR="008E0888" w:rsidRPr="00EC4ABB" w:rsidDel="00E739D5">
          <w:rPr>
            <w:rFonts w:ascii="Times New Roman" w:hAnsi="Times New Roman" w:cs="Times New Roman"/>
            <w:sz w:val="24"/>
            <w:szCs w:val="24"/>
          </w:rPr>
          <w:delText xml:space="preserve"> </w:delText>
        </w:r>
      </w:del>
      <w:del w:id="54" w:author="Jordi Real" w:date="2020-11-02T10:14:00Z">
        <w:r w:rsidR="008E0888" w:rsidRPr="00EC4ABB" w:rsidDel="00E739D5">
          <w:rPr>
            <w:rFonts w:ascii="Times New Roman" w:hAnsi="Times New Roman" w:cs="Times New Roman"/>
            <w:sz w:val="24"/>
            <w:szCs w:val="24"/>
          </w:rPr>
          <w:delText>)</w:delText>
        </w:r>
        <w:r w:rsidR="00FE28B3" w:rsidRPr="00EC4ABB" w:rsidDel="00E739D5">
          <w:rPr>
            <w:rFonts w:ascii="Times New Roman" w:hAnsi="Times New Roman" w:cs="Times New Roman"/>
            <w:sz w:val="24"/>
            <w:szCs w:val="24"/>
          </w:rPr>
          <w:delText xml:space="preserve"> </w:delText>
        </w:r>
        <w:r w:rsidR="008E0888" w:rsidRPr="00EC4ABB" w:rsidDel="00E739D5">
          <w:rPr>
            <w:rFonts w:ascii="Times New Roman" w:hAnsi="Times New Roman" w:cs="Times New Roman"/>
            <w:sz w:val="24"/>
            <w:szCs w:val="24"/>
          </w:rPr>
          <w:delText>of</w:delText>
        </w:r>
        <w:r w:rsidR="00FE28B3" w:rsidRPr="00EC4ABB" w:rsidDel="00E739D5">
          <w:rPr>
            <w:rFonts w:ascii="Times New Roman" w:hAnsi="Times New Roman" w:cs="Times New Roman"/>
            <w:sz w:val="24"/>
            <w:szCs w:val="24"/>
          </w:rPr>
          <w:delText xml:space="preserve"> new cardiovascular events compared </w:delText>
        </w:r>
        <w:r w:rsidR="008E0888" w:rsidRPr="00EC4ABB" w:rsidDel="00E739D5">
          <w:rPr>
            <w:rFonts w:ascii="Times New Roman" w:hAnsi="Times New Roman" w:cs="Times New Roman"/>
            <w:sz w:val="24"/>
            <w:szCs w:val="24"/>
          </w:rPr>
          <w:delText>with</w:delText>
        </w:r>
        <w:r w:rsidR="00FE28B3" w:rsidRPr="00EC4ABB" w:rsidDel="00E739D5">
          <w:rPr>
            <w:rFonts w:ascii="Times New Roman" w:hAnsi="Times New Roman" w:cs="Times New Roman"/>
            <w:sz w:val="24"/>
            <w:szCs w:val="24"/>
          </w:rPr>
          <w:delText xml:space="preserve"> women</w:delText>
        </w:r>
        <w:r w:rsidR="008E0888" w:rsidRPr="00EC4ABB" w:rsidDel="00E739D5">
          <w:rPr>
            <w:rFonts w:ascii="Times New Roman" w:hAnsi="Times New Roman" w:cs="Times New Roman"/>
            <w:sz w:val="24"/>
            <w:szCs w:val="24"/>
          </w:rPr>
          <w:delText xml:space="preserve">, being this </w:delText>
        </w:r>
        <w:r w:rsidR="001A0F41" w:rsidRPr="00EC4ABB" w:rsidDel="00E739D5">
          <w:rPr>
            <w:rFonts w:ascii="Times New Roman" w:hAnsi="Times New Roman" w:cs="Times New Roman"/>
            <w:sz w:val="24"/>
            <w:szCs w:val="24"/>
          </w:rPr>
          <w:delText xml:space="preserve">higher </w:delText>
        </w:r>
        <w:r w:rsidR="008E0888" w:rsidRPr="00EC4ABB" w:rsidDel="00E739D5">
          <w:rPr>
            <w:rFonts w:ascii="Times New Roman" w:hAnsi="Times New Roman" w:cs="Times New Roman"/>
            <w:sz w:val="24"/>
            <w:szCs w:val="24"/>
          </w:rPr>
          <w:delText xml:space="preserve">risk </w:delText>
        </w:r>
        <w:r w:rsidR="002305DD" w:rsidRPr="00EC4ABB" w:rsidDel="00E739D5">
          <w:rPr>
            <w:rFonts w:ascii="Times New Roman" w:hAnsi="Times New Roman" w:cs="Times New Roman"/>
            <w:sz w:val="24"/>
            <w:szCs w:val="24"/>
          </w:rPr>
          <w:delText>consistent</w:delText>
        </w:r>
        <w:r w:rsidR="008E0888" w:rsidRPr="00EC4ABB" w:rsidDel="00E739D5">
          <w:rPr>
            <w:rFonts w:ascii="Times New Roman" w:hAnsi="Times New Roman" w:cs="Times New Roman"/>
            <w:sz w:val="24"/>
            <w:szCs w:val="24"/>
          </w:rPr>
          <w:delText xml:space="preserve"> </w:delText>
        </w:r>
        <w:r w:rsidR="00AB1180" w:rsidDel="00E739D5">
          <w:rPr>
            <w:rFonts w:ascii="Times New Roman" w:hAnsi="Times New Roman" w:cs="Times New Roman"/>
            <w:sz w:val="24"/>
            <w:szCs w:val="24"/>
          </w:rPr>
          <w:delText>at</w:delText>
        </w:r>
        <w:r w:rsidR="008E0888" w:rsidRPr="00EC4ABB" w:rsidDel="00E739D5">
          <w:rPr>
            <w:rFonts w:ascii="Times New Roman" w:hAnsi="Times New Roman" w:cs="Times New Roman"/>
            <w:sz w:val="24"/>
            <w:szCs w:val="24"/>
          </w:rPr>
          <w:delText xml:space="preserve"> all age </w:delText>
        </w:r>
        <w:r w:rsidR="00AB1180" w:rsidDel="00E739D5">
          <w:rPr>
            <w:rFonts w:ascii="Times New Roman" w:hAnsi="Times New Roman" w:cs="Times New Roman"/>
            <w:sz w:val="24"/>
            <w:szCs w:val="24"/>
          </w:rPr>
          <w:delText xml:space="preserve">group </w:delText>
        </w:r>
        <w:r w:rsidR="008E0888" w:rsidRPr="00EC4ABB" w:rsidDel="00E739D5">
          <w:rPr>
            <w:rFonts w:ascii="Times New Roman" w:hAnsi="Times New Roman" w:cs="Times New Roman"/>
            <w:sz w:val="24"/>
            <w:szCs w:val="24"/>
          </w:rPr>
          <w:delText>categories: 1.2</w:delText>
        </w:r>
        <w:r w:rsidR="00806553" w:rsidDel="00E739D5">
          <w:rPr>
            <w:rFonts w:ascii="Times New Roman" w:hAnsi="Times New Roman" w:cs="Times New Roman"/>
            <w:sz w:val="24"/>
            <w:szCs w:val="24"/>
          </w:rPr>
          <w:delText>9</w:delText>
        </w:r>
        <w:r w:rsidR="008E0888" w:rsidRPr="00EC4ABB" w:rsidDel="00E739D5">
          <w:rPr>
            <w:rFonts w:ascii="Times New Roman" w:hAnsi="Times New Roman" w:cs="Times New Roman"/>
            <w:sz w:val="24"/>
            <w:szCs w:val="24"/>
          </w:rPr>
          <w:delText xml:space="preserve"> [</w:delText>
        </w:r>
        <w:r w:rsidR="00806553" w:rsidDel="00E739D5">
          <w:rPr>
            <w:rFonts w:ascii="Times New Roman" w:hAnsi="Times New Roman" w:cs="Times New Roman"/>
            <w:sz w:val="24"/>
            <w:szCs w:val="24"/>
          </w:rPr>
          <w:delText>1</w:delText>
        </w:r>
        <w:r w:rsidR="008E0888" w:rsidRPr="00EC4ABB" w:rsidDel="00E739D5">
          <w:rPr>
            <w:rFonts w:ascii="Times New Roman" w:hAnsi="Times New Roman" w:cs="Times New Roman"/>
            <w:sz w:val="24"/>
            <w:szCs w:val="24"/>
          </w:rPr>
          <w:delText>.</w:delText>
        </w:r>
        <w:r w:rsidR="00806553" w:rsidDel="00E739D5">
          <w:rPr>
            <w:rFonts w:ascii="Times New Roman" w:hAnsi="Times New Roman" w:cs="Times New Roman"/>
            <w:sz w:val="24"/>
            <w:szCs w:val="24"/>
          </w:rPr>
          <w:delText>20</w:delText>
        </w:r>
        <w:r w:rsidR="008E0888" w:rsidRPr="00EC4ABB" w:rsidDel="00E739D5">
          <w:rPr>
            <w:rFonts w:ascii="Times New Roman" w:hAnsi="Times New Roman" w:cs="Times New Roman"/>
            <w:sz w:val="24"/>
            <w:szCs w:val="24"/>
          </w:rPr>
          <w:delText>;1.</w:delText>
        </w:r>
        <w:r w:rsidR="00806553" w:rsidDel="00E739D5">
          <w:rPr>
            <w:rFonts w:ascii="Times New Roman" w:hAnsi="Times New Roman" w:cs="Times New Roman"/>
            <w:sz w:val="24"/>
            <w:szCs w:val="24"/>
          </w:rPr>
          <w:delText>38</w:delText>
        </w:r>
        <w:r w:rsidR="008E0888" w:rsidRPr="00EC4ABB" w:rsidDel="00E739D5">
          <w:rPr>
            <w:rFonts w:ascii="Times New Roman" w:hAnsi="Times New Roman" w:cs="Times New Roman"/>
            <w:sz w:val="24"/>
            <w:szCs w:val="24"/>
          </w:rPr>
          <w:delText>], 1.32 [1.</w:delText>
        </w:r>
        <w:r w:rsidR="00806553" w:rsidDel="00E739D5">
          <w:rPr>
            <w:rFonts w:ascii="Times New Roman" w:hAnsi="Times New Roman" w:cs="Times New Roman"/>
            <w:sz w:val="24"/>
            <w:szCs w:val="24"/>
          </w:rPr>
          <w:delText>30</w:delText>
        </w:r>
        <w:r w:rsidR="008E0888" w:rsidRPr="00EC4ABB" w:rsidDel="00E739D5">
          <w:rPr>
            <w:rFonts w:ascii="Times New Roman" w:hAnsi="Times New Roman" w:cs="Times New Roman"/>
            <w:sz w:val="24"/>
            <w:szCs w:val="24"/>
          </w:rPr>
          <w:delText>;1.</w:delText>
        </w:r>
        <w:r w:rsidR="00806553" w:rsidDel="00E739D5">
          <w:rPr>
            <w:rFonts w:ascii="Times New Roman" w:hAnsi="Times New Roman" w:cs="Times New Roman"/>
            <w:sz w:val="24"/>
            <w:szCs w:val="24"/>
          </w:rPr>
          <w:delText>34</w:delText>
        </w:r>
        <w:r w:rsidR="008E0888" w:rsidRPr="00EC4ABB" w:rsidDel="00E739D5">
          <w:rPr>
            <w:rFonts w:ascii="Times New Roman" w:hAnsi="Times New Roman" w:cs="Times New Roman"/>
            <w:sz w:val="24"/>
            <w:szCs w:val="24"/>
          </w:rPr>
          <w:delText>], 1.1</w:delText>
        </w:r>
        <w:r w:rsidR="00806553" w:rsidDel="00E739D5">
          <w:rPr>
            <w:rFonts w:ascii="Times New Roman" w:hAnsi="Times New Roman" w:cs="Times New Roman"/>
            <w:sz w:val="24"/>
            <w:szCs w:val="24"/>
          </w:rPr>
          <w:delText>9</w:delText>
        </w:r>
        <w:r w:rsidR="008E0888" w:rsidRPr="00EC4ABB" w:rsidDel="00E739D5">
          <w:rPr>
            <w:rFonts w:ascii="Times New Roman" w:hAnsi="Times New Roman" w:cs="Times New Roman"/>
            <w:sz w:val="24"/>
            <w:szCs w:val="24"/>
          </w:rPr>
          <w:delText xml:space="preserve"> [1.</w:delText>
        </w:r>
        <w:r w:rsidR="00806553" w:rsidDel="00E739D5">
          <w:rPr>
            <w:rFonts w:ascii="Times New Roman" w:hAnsi="Times New Roman" w:cs="Times New Roman"/>
            <w:sz w:val="24"/>
            <w:szCs w:val="24"/>
          </w:rPr>
          <w:delText>17</w:delText>
        </w:r>
        <w:r w:rsidR="008E0888" w:rsidRPr="00EC4ABB" w:rsidDel="00E739D5">
          <w:rPr>
            <w:rFonts w:ascii="Times New Roman" w:hAnsi="Times New Roman" w:cs="Times New Roman"/>
            <w:sz w:val="24"/>
            <w:szCs w:val="24"/>
          </w:rPr>
          <w:delText>;1.2</w:delText>
        </w:r>
        <w:r w:rsidR="00806553" w:rsidDel="00E739D5">
          <w:rPr>
            <w:rFonts w:ascii="Times New Roman" w:hAnsi="Times New Roman" w:cs="Times New Roman"/>
            <w:sz w:val="24"/>
            <w:szCs w:val="24"/>
          </w:rPr>
          <w:delText>2</w:delText>
        </w:r>
        <w:r w:rsidR="008E0888" w:rsidRPr="00EC4ABB" w:rsidDel="00E739D5">
          <w:rPr>
            <w:rFonts w:ascii="Times New Roman" w:hAnsi="Times New Roman" w:cs="Times New Roman"/>
            <w:sz w:val="24"/>
            <w:szCs w:val="24"/>
          </w:rPr>
          <w:delText>], 1.3</w:delText>
        </w:r>
        <w:r w:rsidR="00806553" w:rsidDel="00E739D5">
          <w:rPr>
            <w:rFonts w:ascii="Times New Roman" w:hAnsi="Times New Roman" w:cs="Times New Roman"/>
            <w:sz w:val="24"/>
            <w:szCs w:val="24"/>
          </w:rPr>
          <w:delText>2</w:delText>
        </w:r>
        <w:r w:rsidR="008E0888" w:rsidRPr="00EC4ABB" w:rsidDel="00E739D5">
          <w:rPr>
            <w:rFonts w:ascii="Times New Roman" w:hAnsi="Times New Roman" w:cs="Times New Roman"/>
            <w:sz w:val="24"/>
            <w:szCs w:val="24"/>
          </w:rPr>
          <w:delText xml:space="preserve"> [1.</w:delText>
        </w:r>
        <w:r w:rsidR="00806553" w:rsidDel="00E739D5">
          <w:rPr>
            <w:rFonts w:ascii="Times New Roman" w:hAnsi="Times New Roman" w:cs="Times New Roman"/>
            <w:sz w:val="24"/>
            <w:szCs w:val="24"/>
          </w:rPr>
          <w:delText>30</w:delText>
        </w:r>
        <w:r w:rsidR="008E0888" w:rsidRPr="00EC4ABB" w:rsidDel="00E739D5">
          <w:rPr>
            <w:rFonts w:ascii="Times New Roman" w:hAnsi="Times New Roman" w:cs="Times New Roman"/>
            <w:sz w:val="24"/>
            <w:szCs w:val="24"/>
          </w:rPr>
          <w:delText>;1.</w:delText>
        </w:r>
        <w:r w:rsidR="00806553" w:rsidDel="00E739D5">
          <w:rPr>
            <w:rFonts w:ascii="Times New Roman" w:hAnsi="Times New Roman" w:cs="Times New Roman"/>
            <w:sz w:val="24"/>
            <w:szCs w:val="24"/>
          </w:rPr>
          <w:delText>3</w:delText>
        </w:r>
        <w:r w:rsidR="008E0888" w:rsidRPr="00EC4ABB" w:rsidDel="00E739D5">
          <w:rPr>
            <w:rFonts w:ascii="Times New Roman" w:hAnsi="Times New Roman" w:cs="Times New Roman"/>
            <w:sz w:val="24"/>
            <w:szCs w:val="24"/>
          </w:rPr>
          <w:delText>5], 1.2</w:delText>
        </w:r>
        <w:r w:rsidR="00806553" w:rsidDel="00E739D5">
          <w:rPr>
            <w:rFonts w:ascii="Times New Roman" w:hAnsi="Times New Roman" w:cs="Times New Roman"/>
            <w:sz w:val="24"/>
            <w:szCs w:val="24"/>
          </w:rPr>
          <w:delText>8</w:delText>
        </w:r>
        <w:r w:rsidR="008E0888" w:rsidRPr="00EC4ABB" w:rsidDel="00E739D5">
          <w:rPr>
            <w:rFonts w:ascii="Times New Roman" w:hAnsi="Times New Roman" w:cs="Times New Roman"/>
            <w:sz w:val="24"/>
            <w:szCs w:val="24"/>
          </w:rPr>
          <w:delText xml:space="preserve"> </w:delText>
        </w:r>
        <w:r w:rsidR="008E0888" w:rsidRPr="00EC4ABB" w:rsidDel="00E739D5">
          <w:rPr>
            <w:rFonts w:ascii="Times New Roman" w:hAnsi="Times New Roman" w:cs="Times New Roman"/>
            <w:sz w:val="24"/>
            <w:szCs w:val="24"/>
          </w:rPr>
          <w:lastRenderedPageBreak/>
          <w:delText>[1.2</w:delText>
        </w:r>
        <w:r w:rsidR="00806553" w:rsidDel="00E739D5">
          <w:rPr>
            <w:rFonts w:ascii="Times New Roman" w:hAnsi="Times New Roman" w:cs="Times New Roman"/>
            <w:sz w:val="24"/>
            <w:szCs w:val="24"/>
          </w:rPr>
          <w:delText>6</w:delText>
        </w:r>
        <w:r w:rsidR="008E0888" w:rsidRPr="00EC4ABB" w:rsidDel="00E739D5">
          <w:rPr>
            <w:rFonts w:ascii="Times New Roman" w:hAnsi="Times New Roman" w:cs="Times New Roman"/>
            <w:sz w:val="24"/>
            <w:szCs w:val="24"/>
          </w:rPr>
          <w:delText>;1.</w:delText>
        </w:r>
        <w:r w:rsidR="00806553" w:rsidDel="00E739D5">
          <w:rPr>
            <w:rFonts w:ascii="Times New Roman" w:hAnsi="Times New Roman" w:cs="Times New Roman"/>
            <w:sz w:val="24"/>
            <w:szCs w:val="24"/>
          </w:rPr>
          <w:delText>29</w:delText>
        </w:r>
        <w:r w:rsidR="008E0888" w:rsidRPr="00EC4ABB" w:rsidDel="00E739D5">
          <w:rPr>
            <w:rFonts w:ascii="Times New Roman" w:hAnsi="Times New Roman" w:cs="Times New Roman"/>
            <w:sz w:val="24"/>
            <w:szCs w:val="24"/>
          </w:rPr>
          <w:delText>], for Y, EA, MA, YO, and MVO, respectively</w:delText>
        </w:r>
        <w:r w:rsidR="00433E83" w:rsidDel="00E739D5">
          <w:rPr>
            <w:rFonts w:ascii="Times New Roman" w:hAnsi="Times New Roman" w:cs="Times New Roman"/>
            <w:sz w:val="24"/>
            <w:szCs w:val="24"/>
          </w:rPr>
          <w:delText xml:space="preserve">, </w:delText>
        </w:r>
      </w:del>
      <w:del w:id="55" w:author="Jordi Real" w:date="2020-11-02T10:13:00Z">
        <w:r w:rsidR="00433E83" w:rsidDel="00E739D5">
          <w:rPr>
            <w:rFonts w:ascii="Times New Roman" w:hAnsi="Times New Roman" w:cs="Times New Roman"/>
            <w:sz w:val="24"/>
            <w:szCs w:val="24"/>
          </w:rPr>
          <w:delText>all p&lt;XXXX</w:delText>
        </w:r>
        <w:r w:rsidR="00362AFB" w:rsidRPr="00EC4ABB" w:rsidDel="00E739D5">
          <w:rPr>
            <w:rFonts w:ascii="Times New Roman" w:hAnsi="Times New Roman" w:cs="Times New Roman"/>
            <w:sz w:val="24"/>
            <w:szCs w:val="24"/>
          </w:rPr>
          <w:delText xml:space="preserve"> </w:delText>
        </w:r>
      </w:del>
      <w:del w:id="56" w:author="Jordi Real" w:date="2020-11-02T10:14:00Z">
        <w:r w:rsidR="00362AFB" w:rsidRPr="00EC4ABB" w:rsidDel="00E739D5">
          <w:rPr>
            <w:rFonts w:ascii="Times New Roman" w:hAnsi="Times New Roman" w:cs="Times New Roman"/>
            <w:sz w:val="24"/>
            <w:szCs w:val="24"/>
          </w:rPr>
          <w:delText xml:space="preserve">(Figure </w:delText>
        </w:r>
        <w:r w:rsidR="00B25B3C" w:rsidDel="00E739D5">
          <w:rPr>
            <w:rFonts w:ascii="Times New Roman" w:hAnsi="Times New Roman" w:cs="Times New Roman"/>
            <w:sz w:val="24"/>
            <w:szCs w:val="24"/>
          </w:rPr>
          <w:delText>3</w:delText>
        </w:r>
        <w:r w:rsidR="002D364D" w:rsidDel="00E739D5">
          <w:rPr>
            <w:rFonts w:ascii="Times New Roman" w:hAnsi="Times New Roman" w:cs="Times New Roman"/>
            <w:sz w:val="24"/>
            <w:szCs w:val="24"/>
          </w:rPr>
          <w:delText xml:space="preserve">, </w:delText>
        </w:r>
        <w:r w:rsidR="000977A7" w:rsidDel="00E739D5">
          <w:rPr>
            <w:rFonts w:ascii="Times New Roman" w:hAnsi="Times New Roman" w:cs="Times New Roman"/>
            <w:sz w:val="24"/>
            <w:szCs w:val="24"/>
          </w:rPr>
          <w:delText>supplementary</w:delText>
        </w:r>
        <w:r w:rsidR="002D364D" w:rsidDel="00E739D5">
          <w:rPr>
            <w:rFonts w:ascii="Times New Roman" w:hAnsi="Times New Roman" w:cs="Times New Roman"/>
            <w:sz w:val="24"/>
            <w:szCs w:val="24"/>
          </w:rPr>
          <w:delText xml:space="preserve"> table</w:delText>
        </w:r>
        <w:r w:rsidR="00362AFB" w:rsidRPr="00EC4ABB" w:rsidDel="00E739D5">
          <w:rPr>
            <w:rFonts w:ascii="Times New Roman" w:hAnsi="Times New Roman" w:cs="Times New Roman"/>
            <w:sz w:val="24"/>
            <w:szCs w:val="24"/>
          </w:rPr>
          <w:delText>)</w:delText>
        </w:r>
        <w:r w:rsidR="008E0888" w:rsidRPr="00EC4ABB" w:rsidDel="00E739D5">
          <w:rPr>
            <w:rFonts w:ascii="Times New Roman" w:hAnsi="Times New Roman" w:cs="Times New Roman"/>
            <w:sz w:val="24"/>
            <w:szCs w:val="24"/>
          </w:rPr>
          <w:delText xml:space="preserve">. </w:delText>
        </w:r>
      </w:del>
    </w:p>
    <w:p w:rsidR="00296208" w:rsidRPr="00B25B3C" w:rsidRDefault="00AB1180" w:rsidP="00EC4ABB">
      <w:pPr>
        <w:spacing w:line="480" w:lineRule="auto"/>
        <w:rPr>
          <w:rFonts w:ascii="Times New Roman" w:hAnsi="Times New Roman" w:cs="Times New Roman"/>
          <w:color w:val="FF0000"/>
          <w:sz w:val="24"/>
          <w:szCs w:val="24"/>
        </w:rPr>
      </w:pPr>
      <w:commentRangeStart w:id="57"/>
      <w:del w:id="58" w:author="Jordi Real" w:date="2020-11-02T10:13:00Z">
        <w:r w:rsidDel="00E739D5">
          <w:rPr>
            <w:rFonts w:ascii="Times New Roman" w:hAnsi="Times New Roman" w:cs="Times New Roman"/>
            <w:sz w:val="24"/>
            <w:szCs w:val="24"/>
          </w:rPr>
          <w:delText xml:space="preserve">From the </w:delText>
        </w:r>
        <w:r w:rsidR="00333210" w:rsidRPr="003C6E75" w:rsidDel="00E739D5">
          <w:rPr>
            <w:rFonts w:ascii="Times New Roman" w:hAnsi="Times New Roman" w:cs="Times New Roman"/>
            <w:sz w:val="24"/>
            <w:szCs w:val="24"/>
          </w:rPr>
          <w:delText>4</w:delText>
        </w:r>
        <w:r w:rsidR="00333210" w:rsidDel="00E739D5">
          <w:rPr>
            <w:rFonts w:ascii="Times New Roman" w:hAnsi="Times New Roman" w:cs="Times New Roman"/>
            <w:sz w:val="24"/>
            <w:szCs w:val="24"/>
          </w:rPr>
          <w:delText>,</w:delText>
        </w:r>
        <w:r w:rsidR="00333210" w:rsidRPr="003C6E75" w:rsidDel="00E739D5">
          <w:rPr>
            <w:rFonts w:ascii="Times New Roman" w:hAnsi="Times New Roman" w:cs="Times New Roman"/>
            <w:sz w:val="24"/>
            <w:szCs w:val="24"/>
          </w:rPr>
          <w:delText>052</w:delText>
        </w:r>
        <w:r w:rsidR="00333210" w:rsidDel="00E739D5">
          <w:rPr>
            <w:rFonts w:ascii="Times New Roman" w:hAnsi="Times New Roman" w:cs="Times New Roman"/>
            <w:sz w:val="24"/>
            <w:szCs w:val="24"/>
          </w:rPr>
          <w:delText>,</w:delText>
        </w:r>
        <w:r w:rsidR="00333210" w:rsidRPr="003C6E75" w:rsidDel="00E739D5">
          <w:rPr>
            <w:rFonts w:ascii="Times New Roman" w:hAnsi="Times New Roman" w:cs="Times New Roman"/>
            <w:sz w:val="24"/>
            <w:szCs w:val="24"/>
          </w:rPr>
          <w:delText>966</w:delText>
        </w:r>
        <w:r w:rsidR="00333210" w:rsidDel="00E739D5">
          <w:rPr>
            <w:rFonts w:ascii="Times New Roman" w:hAnsi="Times New Roman" w:cs="Times New Roman"/>
            <w:sz w:val="24"/>
            <w:szCs w:val="24"/>
          </w:rPr>
          <w:delText xml:space="preserve"> </w:delText>
        </w:r>
        <w:r w:rsidDel="00E739D5">
          <w:rPr>
            <w:rFonts w:ascii="Times New Roman" w:hAnsi="Times New Roman" w:cs="Times New Roman"/>
            <w:sz w:val="24"/>
            <w:szCs w:val="24"/>
          </w:rPr>
          <w:delText xml:space="preserve">individuals </w:delText>
        </w:r>
        <w:r w:rsidR="00935170" w:rsidDel="00E739D5">
          <w:rPr>
            <w:rFonts w:ascii="Times New Roman" w:hAnsi="Times New Roman" w:cs="Times New Roman"/>
            <w:sz w:val="24"/>
            <w:szCs w:val="24"/>
          </w:rPr>
          <w:delText xml:space="preserve">at baseline, there was </w:delText>
        </w:r>
        <w:r w:rsidR="00333210" w:rsidRPr="00333210" w:rsidDel="00E739D5">
          <w:rPr>
            <w:rFonts w:ascii="Times New Roman" w:hAnsi="Times New Roman" w:cs="Times New Roman"/>
            <w:sz w:val="24"/>
            <w:szCs w:val="24"/>
          </w:rPr>
          <w:delText>208</w:delText>
        </w:r>
        <w:r w:rsidR="00333210" w:rsidDel="00E739D5">
          <w:rPr>
            <w:rFonts w:ascii="Times New Roman" w:hAnsi="Times New Roman" w:cs="Times New Roman"/>
            <w:sz w:val="24"/>
            <w:szCs w:val="24"/>
          </w:rPr>
          <w:delText>,</w:delText>
        </w:r>
        <w:r w:rsidR="00333210" w:rsidRPr="00333210" w:rsidDel="00E739D5">
          <w:rPr>
            <w:rFonts w:ascii="Times New Roman" w:hAnsi="Times New Roman" w:cs="Times New Roman"/>
            <w:sz w:val="24"/>
            <w:szCs w:val="24"/>
          </w:rPr>
          <w:delText xml:space="preserve">650 </w:delText>
        </w:r>
        <w:r w:rsidR="00935170" w:rsidDel="00E739D5">
          <w:rPr>
            <w:rFonts w:ascii="Times New Roman" w:hAnsi="Times New Roman" w:cs="Times New Roman"/>
            <w:sz w:val="24"/>
            <w:szCs w:val="24"/>
          </w:rPr>
          <w:delText>(5.</w:delText>
        </w:r>
        <w:r w:rsidR="00DB293D" w:rsidDel="00E739D5">
          <w:rPr>
            <w:rFonts w:ascii="Times New Roman" w:hAnsi="Times New Roman" w:cs="Times New Roman"/>
            <w:sz w:val="24"/>
            <w:szCs w:val="24"/>
          </w:rPr>
          <w:delText>1</w:delText>
        </w:r>
        <w:r w:rsidR="00333210" w:rsidDel="00E739D5">
          <w:rPr>
            <w:rFonts w:ascii="Times New Roman" w:hAnsi="Times New Roman" w:cs="Times New Roman"/>
            <w:sz w:val="24"/>
            <w:szCs w:val="24"/>
          </w:rPr>
          <w:delText>5</w:delText>
        </w:r>
        <w:r w:rsidR="00DB293D" w:rsidDel="00E739D5">
          <w:rPr>
            <w:rFonts w:ascii="Times New Roman" w:hAnsi="Times New Roman" w:cs="Times New Roman"/>
            <w:sz w:val="24"/>
            <w:szCs w:val="24"/>
          </w:rPr>
          <w:delText>%</w:delText>
        </w:r>
        <w:r w:rsidR="00E12601" w:rsidDel="00E739D5">
          <w:rPr>
            <w:rFonts w:ascii="Times New Roman" w:hAnsi="Times New Roman" w:cs="Times New Roman"/>
            <w:sz w:val="24"/>
            <w:szCs w:val="24"/>
          </w:rPr>
          <w:delText xml:space="preserve">, </w:delText>
        </w:r>
        <w:r w:rsidDel="00E739D5">
          <w:rPr>
            <w:rFonts w:ascii="Times New Roman" w:hAnsi="Times New Roman" w:cs="Times New Roman"/>
            <w:sz w:val="24"/>
            <w:szCs w:val="24"/>
          </w:rPr>
          <w:delText xml:space="preserve">age 74.8 </w:delText>
        </w:r>
        <w:r w:rsidR="00935170" w:rsidDel="00E739D5">
          <w:rPr>
            <w:rFonts w:ascii="Times New Roman" w:hAnsi="Times New Roman" w:cs="Times New Roman"/>
            <w:sz w:val="24"/>
            <w:szCs w:val="24"/>
          </w:rPr>
          <w:delText xml:space="preserve">± 14.3, </w:delText>
        </w:r>
        <w:r w:rsidR="00333210" w:rsidDel="00E739D5">
          <w:rPr>
            <w:rFonts w:ascii="Times New Roman" w:hAnsi="Times New Roman" w:cs="Times New Roman"/>
            <w:sz w:val="24"/>
            <w:szCs w:val="24"/>
          </w:rPr>
          <w:delText>50.3</w:delText>
        </w:r>
        <w:r w:rsidR="00806553" w:rsidDel="00E739D5">
          <w:rPr>
            <w:rFonts w:ascii="Times New Roman" w:hAnsi="Times New Roman" w:cs="Times New Roman"/>
            <w:sz w:val="24"/>
            <w:szCs w:val="24"/>
          </w:rPr>
          <w:delText>% women</w:delText>
        </w:r>
        <w:r w:rsidR="00E12601" w:rsidDel="00E739D5">
          <w:rPr>
            <w:rFonts w:ascii="Times New Roman" w:hAnsi="Times New Roman" w:cs="Times New Roman"/>
            <w:sz w:val="24"/>
            <w:szCs w:val="24"/>
          </w:rPr>
          <w:delText xml:space="preserve">) </w:delText>
        </w:r>
        <w:r w:rsidDel="00E739D5">
          <w:rPr>
            <w:rFonts w:ascii="Times New Roman" w:hAnsi="Times New Roman" w:cs="Times New Roman"/>
            <w:sz w:val="24"/>
            <w:szCs w:val="24"/>
          </w:rPr>
          <w:delText>who died</w:delText>
        </w:r>
        <w:r w:rsidR="00DB293D" w:rsidDel="00E739D5">
          <w:rPr>
            <w:rFonts w:ascii="Times New Roman" w:hAnsi="Times New Roman" w:cs="Times New Roman"/>
            <w:sz w:val="24"/>
            <w:szCs w:val="24"/>
          </w:rPr>
          <w:delText xml:space="preserve"> during the study period</w:delText>
        </w:r>
        <w:r w:rsidDel="00E739D5">
          <w:rPr>
            <w:rFonts w:ascii="Times New Roman" w:hAnsi="Times New Roman" w:cs="Times New Roman"/>
            <w:sz w:val="24"/>
            <w:szCs w:val="24"/>
          </w:rPr>
          <w:delText>. These individuals were</w:delText>
        </w:r>
        <w:r w:rsidR="00DB293D" w:rsidDel="00E739D5">
          <w:rPr>
            <w:rFonts w:ascii="Times New Roman" w:hAnsi="Times New Roman" w:cs="Times New Roman"/>
            <w:sz w:val="24"/>
            <w:szCs w:val="24"/>
          </w:rPr>
          <w:delText xml:space="preserve"> distributed as follow</w:delText>
        </w:r>
        <w:r w:rsidR="00935170" w:rsidDel="00E739D5">
          <w:rPr>
            <w:rFonts w:ascii="Times New Roman" w:hAnsi="Times New Roman" w:cs="Times New Roman"/>
            <w:sz w:val="24"/>
            <w:szCs w:val="24"/>
          </w:rPr>
          <w:delText>s</w:delText>
        </w:r>
        <w:r w:rsidDel="00E739D5">
          <w:rPr>
            <w:rFonts w:ascii="Times New Roman" w:hAnsi="Times New Roman" w:cs="Times New Roman"/>
            <w:sz w:val="24"/>
            <w:szCs w:val="24"/>
          </w:rPr>
          <w:delText xml:space="preserve">: </w:delText>
        </w:r>
        <w:r w:rsidR="00333210" w:rsidRPr="00333210" w:rsidDel="00E739D5">
          <w:rPr>
            <w:rFonts w:ascii="Times New Roman" w:hAnsi="Times New Roman" w:cs="Times New Roman"/>
            <w:sz w:val="24"/>
            <w:szCs w:val="24"/>
          </w:rPr>
          <w:delText>2114 (1.01%)</w:delText>
        </w:r>
        <w:r w:rsidR="00DB293D" w:rsidDel="00E739D5">
          <w:rPr>
            <w:rFonts w:ascii="Times New Roman" w:hAnsi="Times New Roman" w:cs="Times New Roman"/>
            <w:sz w:val="24"/>
            <w:szCs w:val="24"/>
          </w:rPr>
          <w:delText xml:space="preserve">, </w:delText>
        </w:r>
        <w:r w:rsidR="00333210" w:rsidRPr="00333210" w:rsidDel="00E739D5">
          <w:rPr>
            <w:rFonts w:ascii="Times New Roman" w:hAnsi="Times New Roman" w:cs="Times New Roman"/>
            <w:sz w:val="24"/>
            <w:szCs w:val="24"/>
          </w:rPr>
          <w:delText>29343 (14.1%)</w:delText>
        </w:r>
        <w:r w:rsidR="00DB293D" w:rsidDel="00E739D5">
          <w:rPr>
            <w:rFonts w:ascii="Times New Roman" w:hAnsi="Times New Roman" w:cs="Times New Roman"/>
            <w:sz w:val="24"/>
            <w:szCs w:val="24"/>
          </w:rPr>
          <w:delText xml:space="preserve">, </w:delText>
        </w:r>
        <w:r w:rsidR="00333210" w:rsidRPr="00333210" w:rsidDel="00E739D5">
          <w:rPr>
            <w:rFonts w:ascii="Times New Roman" w:hAnsi="Times New Roman" w:cs="Times New Roman"/>
            <w:sz w:val="24"/>
            <w:szCs w:val="24"/>
          </w:rPr>
          <w:delText>21523 (10.3%)</w:delText>
        </w:r>
        <w:r w:rsidDel="00E739D5">
          <w:rPr>
            <w:rFonts w:ascii="Times New Roman" w:hAnsi="Times New Roman" w:cs="Times New Roman"/>
            <w:sz w:val="24"/>
            <w:szCs w:val="24"/>
          </w:rPr>
          <w:delText xml:space="preserve">, </w:delText>
        </w:r>
        <w:r w:rsidR="00333210" w:rsidRPr="00333210" w:rsidDel="00E739D5">
          <w:rPr>
            <w:rFonts w:ascii="Times New Roman" w:hAnsi="Times New Roman" w:cs="Times New Roman"/>
            <w:sz w:val="24"/>
            <w:szCs w:val="24"/>
          </w:rPr>
          <w:delText>31056 (14.9%)</w:delText>
        </w:r>
        <w:r w:rsidDel="00E739D5">
          <w:rPr>
            <w:rFonts w:ascii="Times New Roman" w:hAnsi="Times New Roman" w:cs="Times New Roman"/>
            <w:sz w:val="24"/>
            <w:szCs w:val="24"/>
          </w:rPr>
          <w:delText xml:space="preserve">, </w:delText>
        </w:r>
        <w:r w:rsidR="00333210" w:rsidRPr="00333210" w:rsidDel="00E739D5">
          <w:rPr>
            <w:rFonts w:ascii="Times New Roman" w:hAnsi="Times New Roman" w:cs="Times New Roman"/>
            <w:sz w:val="24"/>
            <w:szCs w:val="24"/>
          </w:rPr>
          <w:delText>124614 (59.7%)</w:delText>
        </w:r>
        <w:r w:rsidR="00333210" w:rsidDel="00E739D5">
          <w:rPr>
            <w:rFonts w:ascii="Times New Roman" w:hAnsi="Times New Roman" w:cs="Times New Roman"/>
            <w:sz w:val="24"/>
            <w:szCs w:val="24"/>
          </w:rPr>
          <w:delText xml:space="preserve"> </w:delText>
        </w:r>
        <w:r w:rsidR="00DB293D" w:rsidDel="00E739D5">
          <w:rPr>
            <w:rFonts w:ascii="Times New Roman" w:hAnsi="Times New Roman" w:cs="Times New Roman"/>
            <w:sz w:val="24"/>
            <w:szCs w:val="24"/>
          </w:rPr>
          <w:delText>in Y, EA, MA, YO, and MVO age groups, respectively</w:delText>
        </w:r>
        <w:r w:rsidR="00935170" w:rsidDel="00E739D5">
          <w:rPr>
            <w:rFonts w:ascii="Times New Roman" w:hAnsi="Times New Roman" w:cs="Times New Roman"/>
            <w:sz w:val="24"/>
            <w:szCs w:val="24"/>
          </w:rPr>
          <w:delText xml:space="preserve"> (</w:delText>
        </w:r>
        <w:r w:rsidR="00935170" w:rsidRPr="00935170" w:rsidDel="00E739D5">
          <w:rPr>
            <w:rFonts w:ascii="Times New Roman" w:hAnsi="Times New Roman" w:cs="Times New Roman"/>
            <w:sz w:val="24"/>
            <w:szCs w:val="24"/>
            <w:highlight w:val="yellow"/>
          </w:rPr>
          <w:delText>supplem table 3</w:delText>
        </w:r>
        <w:r w:rsidR="00935170" w:rsidDel="00E739D5">
          <w:rPr>
            <w:rFonts w:ascii="Times New Roman" w:hAnsi="Times New Roman" w:cs="Times New Roman"/>
            <w:sz w:val="24"/>
            <w:szCs w:val="24"/>
          </w:rPr>
          <w:delText>)</w:delText>
        </w:r>
        <w:r w:rsidR="00CF1B13" w:rsidDel="00E739D5">
          <w:rPr>
            <w:rFonts w:ascii="Times New Roman" w:hAnsi="Times New Roman" w:cs="Times New Roman"/>
            <w:sz w:val="24"/>
            <w:szCs w:val="24"/>
          </w:rPr>
          <w:delText>. From those</w:delText>
        </w:r>
        <w:r w:rsidDel="00E739D5">
          <w:rPr>
            <w:rFonts w:ascii="Times New Roman" w:hAnsi="Times New Roman" w:cs="Times New Roman"/>
            <w:sz w:val="24"/>
            <w:szCs w:val="24"/>
          </w:rPr>
          <w:delText xml:space="preserve"> individuals</w:delText>
        </w:r>
        <w:r w:rsidR="00935170" w:rsidDel="00E739D5">
          <w:rPr>
            <w:rFonts w:ascii="Times New Roman" w:hAnsi="Times New Roman" w:cs="Times New Roman"/>
            <w:sz w:val="24"/>
            <w:szCs w:val="24"/>
          </w:rPr>
          <w:delText xml:space="preserve"> </w:delText>
        </w:r>
        <w:r w:rsidDel="00E739D5">
          <w:rPr>
            <w:rFonts w:ascii="Times New Roman" w:hAnsi="Times New Roman" w:cs="Times New Roman"/>
            <w:sz w:val="24"/>
            <w:szCs w:val="24"/>
          </w:rPr>
          <w:delText xml:space="preserve">who died, </w:delText>
        </w:r>
        <w:r w:rsidR="00FC487B" w:rsidRPr="00FC487B" w:rsidDel="00E739D5">
          <w:rPr>
            <w:rFonts w:ascii="Times New Roman" w:hAnsi="Times New Roman" w:cs="Times New Roman"/>
            <w:sz w:val="24"/>
            <w:szCs w:val="24"/>
          </w:rPr>
          <w:delText xml:space="preserve">62015 </w:delText>
        </w:r>
        <w:r w:rsidDel="00E739D5">
          <w:rPr>
            <w:rFonts w:ascii="Times New Roman" w:hAnsi="Times New Roman" w:cs="Times New Roman"/>
            <w:sz w:val="24"/>
            <w:szCs w:val="24"/>
          </w:rPr>
          <w:delText>(2</w:delText>
        </w:r>
        <w:r w:rsidR="00FC487B" w:rsidDel="00E739D5">
          <w:rPr>
            <w:rFonts w:ascii="Times New Roman" w:hAnsi="Times New Roman" w:cs="Times New Roman"/>
            <w:sz w:val="24"/>
            <w:szCs w:val="24"/>
          </w:rPr>
          <w:delText>9</w:delText>
        </w:r>
        <w:r w:rsidDel="00E739D5">
          <w:rPr>
            <w:rFonts w:ascii="Times New Roman" w:hAnsi="Times New Roman" w:cs="Times New Roman"/>
            <w:sz w:val="24"/>
            <w:szCs w:val="24"/>
          </w:rPr>
          <w:delText>.</w:delText>
        </w:r>
        <w:r w:rsidR="00FC487B" w:rsidDel="00E739D5">
          <w:rPr>
            <w:rFonts w:ascii="Times New Roman" w:hAnsi="Times New Roman" w:cs="Times New Roman"/>
            <w:sz w:val="24"/>
            <w:szCs w:val="24"/>
          </w:rPr>
          <w:delText>7</w:delText>
        </w:r>
        <w:r w:rsidR="00935170" w:rsidDel="00E739D5">
          <w:rPr>
            <w:rFonts w:ascii="Times New Roman" w:hAnsi="Times New Roman" w:cs="Times New Roman"/>
            <w:sz w:val="24"/>
            <w:szCs w:val="24"/>
          </w:rPr>
          <w:delText>%</w:delText>
        </w:r>
        <w:r w:rsidR="00FC487B" w:rsidDel="00E739D5">
          <w:rPr>
            <w:rFonts w:ascii="Times New Roman" w:hAnsi="Times New Roman" w:cs="Times New Roman"/>
            <w:sz w:val="24"/>
            <w:szCs w:val="24"/>
          </w:rPr>
          <w:delText>)</w:delText>
        </w:r>
        <w:r w:rsidR="00F444DD" w:rsidDel="00E739D5">
          <w:rPr>
            <w:rFonts w:ascii="Times New Roman" w:hAnsi="Times New Roman" w:cs="Times New Roman"/>
            <w:sz w:val="24"/>
            <w:szCs w:val="24"/>
          </w:rPr>
          <w:delText xml:space="preserve">, with equal proportion </w:delText>
        </w:r>
        <w:r w:rsidR="00FC487B" w:rsidDel="00E739D5">
          <w:rPr>
            <w:rFonts w:ascii="Times New Roman" w:hAnsi="Times New Roman" w:cs="Times New Roman"/>
            <w:sz w:val="24"/>
            <w:szCs w:val="24"/>
          </w:rPr>
          <w:delText>of</w:delText>
        </w:r>
        <w:r w:rsidR="00F444DD" w:rsidDel="00E739D5">
          <w:rPr>
            <w:rFonts w:ascii="Times New Roman" w:hAnsi="Times New Roman" w:cs="Times New Roman"/>
            <w:sz w:val="24"/>
            <w:szCs w:val="24"/>
          </w:rPr>
          <w:delText xml:space="preserve"> men</w:delText>
        </w:r>
        <w:r w:rsidR="00FC487B" w:rsidDel="00E739D5">
          <w:rPr>
            <w:rFonts w:ascii="Times New Roman" w:hAnsi="Times New Roman" w:cs="Times New Roman"/>
            <w:sz w:val="24"/>
            <w:szCs w:val="24"/>
          </w:rPr>
          <w:delText xml:space="preserve"> (31405, </w:delText>
        </w:r>
        <w:r w:rsidR="00FC487B" w:rsidRPr="00FC487B" w:rsidDel="00E739D5">
          <w:rPr>
            <w:rFonts w:ascii="Times New Roman" w:hAnsi="Times New Roman" w:cs="Times New Roman"/>
            <w:sz w:val="24"/>
            <w:szCs w:val="24"/>
          </w:rPr>
          <w:delText>50.6%)</w:delText>
        </w:r>
        <w:r w:rsidR="00F444DD" w:rsidDel="00E739D5">
          <w:rPr>
            <w:rFonts w:ascii="Times New Roman" w:hAnsi="Times New Roman" w:cs="Times New Roman"/>
            <w:sz w:val="24"/>
            <w:szCs w:val="24"/>
          </w:rPr>
          <w:delText xml:space="preserve"> and women</w:delText>
        </w:r>
        <w:r w:rsidR="00FC487B" w:rsidDel="00E739D5">
          <w:rPr>
            <w:rFonts w:ascii="Times New Roman" w:hAnsi="Times New Roman" w:cs="Times New Roman"/>
            <w:sz w:val="24"/>
            <w:szCs w:val="24"/>
          </w:rPr>
          <w:delText xml:space="preserve"> (</w:delText>
        </w:r>
        <w:r w:rsidR="00FC487B" w:rsidRPr="00FC487B" w:rsidDel="00E739D5">
          <w:rPr>
            <w:rFonts w:ascii="Times New Roman" w:hAnsi="Times New Roman" w:cs="Times New Roman"/>
            <w:sz w:val="24"/>
            <w:szCs w:val="24"/>
          </w:rPr>
          <w:delText>30610</w:delText>
        </w:r>
        <w:r w:rsidR="00FC487B" w:rsidDel="00E739D5">
          <w:rPr>
            <w:rFonts w:ascii="Times New Roman" w:hAnsi="Times New Roman" w:cs="Times New Roman"/>
            <w:sz w:val="24"/>
            <w:szCs w:val="24"/>
          </w:rPr>
          <w:delText>, 49.4%</w:delText>
        </w:r>
        <w:r w:rsidR="00CF1B13" w:rsidDel="00E739D5">
          <w:rPr>
            <w:rFonts w:ascii="Times New Roman" w:hAnsi="Times New Roman" w:cs="Times New Roman"/>
            <w:sz w:val="24"/>
            <w:szCs w:val="24"/>
          </w:rPr>
          <w:delText xml:space="preserve">) </w:delText>
        </w:r>
        <w:r w:rsidR="00F444DD" w:rsidDel="00E739D5">
          <w:rPr>
            <w:rFonts w:ascii="Times New Roman" w:hAnsi="Times New Roman" w:cs="Times New Roman"/>
            <w:sz w:val="24"/>
            <w:szCs w:val="24"/>
          </w:rPr>
          <w:delText xml:space="preserve">had </w:delText>
        </w:r>
        <w:r w:rsidR="00CF1B13" w:rsidDel="00E739D5">
          <w:rPr>
            <w:rFonts w:ascii="Times New Roman" w:hAnsi="Times New Roman" w:cs="Times New Roman"/>
            <w:sz w:val="24"/>
            <w:szCs w:val="24"/>
          </w:rPr>
          <w:delText xml:space="preserve">experienced a </w:delText>
        </w:r>
        <w:r w:rsidR="00F444DD" w:rsidDel="00E739D5">
          <w:rPr>
            <w:rFonts w:ascii="Times New Roman" w:hAnsi="Times New Roman" w:cs="Times New Roman"/>
            <w:sz w:val="24"/>
            <w:szCs w:val="24"/>
          </w:rPr>
          <w:delText xml:space="preserve">first </w:delText>
        </w:r>
        <w:r w:rsidR="00D74D90" w:rsidDel="00E739D5">
          <w:rPr>
            <w:rFonts w:ascii="Times New Roman" w:hAnsi="Times New Roman" w:cs="Times New Roman"/>
            <w:sz w:val="24"/>
            <w:szCs w:val="24"/>
          </w:rPr>
          <w:delText>cardiovascular event before</w:delText>
        </w:r>
        <w:r w:rsidR="00CF1B13" w:rsidDel="00E739D5">
          <w:rPr>
            <w:rFonts w:ascii="Times New Roman" w:hAnsi="Times New Roman" w:cs="Times New Roman"/>
            <w:sz w:val="24"/>
            <w:szCs w:val="24"/>
          </w:rPr>
          <w:delText xml:space="preserve"> </w:delText>
        </w:r>
        <w:r w:rsidR="00F61913" w:rsidDel="00E739D5">
          <w:rPr>
            <w:rFonts w:ascii="Times New Roman" w:hAnsi="Times New Roman" w:cs="Times New Roman"/>
            <w:sz w:val="24"/>
            <w:szCs w:val="24"/>
          </w:rPr>
          <w:delText xml:space="preserve">the </w:delText>
        </w:r>
        <w:r w:rsidR="00D74D90" w:rsidDel="00E739D5">
          <w:rPr>
            <w:rFonts w:ascii="Times New Roman" w:hAnsi="Times New Roman" w:cs="Times New Roman"/>
            <w:sz w:val="24"/>
            <w:szCs w:val="24"/>
          </w:rPr>
          <w:delText xml:space="preserve">recorded date of </w:delText>
        </w:r>
        <w:r w:rsidR="00CF1B13" w:rsidDel="00E739D5">
          <w:rPr>
            <w:rFonts w:ascii="Times New Roman" w:hAnsi="Times New Roman" w:cs="Times New Roman"/>
            <w:sz w:val="24"/>
            <w:szCs w:val="24"/>
          </w:rPr>
          <w:delText>death</w:delText>
        </w:r>
        <w:r w:rsidDel="00E739D5">
          <w:rPr>
            <w:rFonts w:ascii="Times New Roman" w:hAnsi="Times New Roman" w:cs="Times New Roman"/>
            <w:sz w:val="24"/>
            <w:szCs w:val="24"/>
          </w:rPr>
          <w:delText xml:space="preserve"> (Table 5)</w:delText>
        </w:r>
        <w:r w:rsidR="00CF1B13" w:rsidDel="00E739D5">
          <w:rPr>
            <w:rFonts w:ascii="Times New Roman" w:hAnsi="Times New Roman" w:cs="Times New Roman"/>
            <w:sz w:val="24"/>
            <w:szCs w:val="24"/>
          </w:rPr>
          <w:delText xml:space="preserve">. Specific cause of death was not available. </w:delText>
        </w:r>
      </w:del>
      <w:commentRangeEnd w:id="57"/>
      <w:r w:rsidR="00E739D5">
        <w:rPr>
          <w:rStyle w:val="Refdecomentario"/>
        </w:rPr>
        <w:commentReference w:id="57"/>
      </w:r>
    </w:p>
    <w:p w:rsidR="00523499" w:rsidRPr="0080322C" w:rsidRDefault="002305DD" w:rsidP="00EC4ABB">
      <w:pPr>
        <w:spacing w:line="480" w:lineRule="auto"/>
        <w:rPr>
          <w:rFonts w:ascii="Times New Roman" w:hAnsi="Times New Roman" w:cs="Times New Roman"/>
          <w:b/>
          <w:sz w:val="24"/>
          <w:szCs w:val="24"/>
        </w:rPr>
      </w:pPr>
      <w:r w:rsidRPr="0080322C">
        <w:rPr>
          <w:rFonts w:ascii="Times New Roman" w:hAnsi="Times New Roman" w:cs="Times New Roman"/>
          <w:b/>
          <w:sz w:val="24"/>
          <w:szCs w:val="24"/>
        </w:rPr>
        <w:t>Discussion</w:t>
      </w:r>
    </w:p>
    <w:p w:rsidR="002A6A31" w:rsidRDefault="002A6A31" w:rsidP="002A6A31">
      <w:pPr>
        <w:spacing w:line="480" w:lineRule="auto"/>
        <w:jc w:val="both"/>
        <w:rPr>
          <w:rFonts w:ascii="Times New Roman" w:hAnsi="Times New Roman" w:cs="Times New Roman"/>
          <w:sz w:val="24"/>
          <w:szCs w:val="24"/>
        </w:rPr>
      </w:pPr>
      <w:r w:rsidRPr="002A6A31">
        <w:rPr>
          <w:rFonts w:ascii="Times New Roman" w:hAnsi="Times New Roman" w:cs="Times New Roman"/>
          <w:sz w:val="24"/>
          <w:szCs w:val="24"/>
        </w:rPr>
        <w:t xml:space="preserve">In this retrospective study we </w:t>
      </w:r>
      <w:r>
        <w:rPr>
          <w:rFonts w:ascii="Times New Roman" w:hAnsi="Times New Roman" w:cs="Times New Roman"/>
          <w:sz w:val="24"/>
          <w:szCs w:val="24"/>
        </w:rPr>
        <w:t xml:space="preserve">show the </w:t>
      </w:r>
      <w:r w:rsidR="009B6B3D">
        <w:rPr>
          <w:rFonts w:ascii="Times New Roman" w:hAnsi="Times New Roman" w:cs="Times New Roman"/>
          <w:sz w:val="24"/>
          <w:szCs w:val="24"/>
        </w:rPr>
        <w:t xml:space="preserve">contemporary </w:t>
      </w:r>
      <w:r>
        <w:rPr>
          <w:rFonts w:ascii="Times New Roman" w:hAnsi="Times New Roman" w:cs="Times New Roman"/>
          <w:sz w:val="24"/>
          <w:szCs w:val="24"/>
        </w:rPr>
        <w:t>incidence and type of first reported manifestation of cardiovascular disease in adult individuals in Catalonia, Spain</w:t>
      </w:r>
      <w:r w:rsidR="009B6B3D">
        <w:rPr>
          <w:rFonts w:ascii="Times New Roman" w:hAnsi="Times New Roman" w:cs="Times New Roman"/>
          <w:sz w:val="24"/>
          <w:szCs w:val="24"/>
        </w:rPr>
        <w:t>, during a median 7 year follow-up</w:t>
      </w:r>
      <w:r>
        <w:rPr>
          <w:rFonts w:ascii="Times New Roman" w:hAnsi="Times New Roman" w:cs="Times New Roman"/>
          <w:sz w:val="24"/>
          <w:szCs w:val="24"/>
        </w:rPr>
        <w:t>.</w:t>
      </w:r>
      <w:del w:id="59" w:author="Jordi Real" w:date="2020-11-02T10:24:00Z">
        <w:r w:rsidDel="0059506E">
          <w:rPr>
            <w:rFonts w:ascii="Times New Roman" w:hAnsi="Times New Roman" w:cs="Times New Roman"/>
            <w:sz w:val="24"/>
            <w:szCs w:val="24"/>
          </w:rPr>
          <w:delText xml:space="preserve"> </w:delText>
        </w:r>
        <w:r w:rsidR="009B6B3D" w:rsidDel="0059506E">
          <w:rPr>
            <w:rFonts w:ascii="Times New Roman" w:hAnsi="Times New Roman" w:cs="Times New Roman"/>
            <w:sz w:val="24"/>
            <w:szCs w:val="24"/>
          </w:rPr>
          <w:delText>During this time,</w:delText>
        </w:r>
      </w:del>
      <w:r w:rsidR="009B6B3D">
        <w:rPr>
          <w:rFonts w:ascii="Times New Roman" w:hAnsi="Times New Roman" w:cs="Times New Roman"/>
          <w:sz w:val="24"/>
          <w:szCs w:val="24"/>
        </w:rPr>
        <w:t xml:space="preserve"> 0.9</w:t>
      </w:r>
      <w:r w:rsidR="006D5842">
        <w:rPr>
          <w:rFonts w:ascii="Times New Roman" w:hAnsi="Times New Roman" w:cs="Times New Roman"/>
          <w:sz w:val="24"/>
          <w:szCs w:val="24"/>
        </w:rPr>
        <w:t>6</w:t>
      </w:r>
      <w:r w:rsidR="009B6B3D">
        <w:rPr>
          <w:rFonts w:ascii="Times New Roman" w:hAnsi="Times New Roman" w:cs="Times New Roman"/>
          <w:sz w:val="24"/>
          <w:szCs w:val="24"/>
        </w:rPr>
        <w:t xml:space="preserve">% of </w:t>
      </w:r>
      <w:del w:id="60" w:author="Jordi Real" w:date="2020-11-02T10:24:00Z">
        <w:r w:rsidR="009B6B3D" w:rsidDel="0059506E">
          <w:rPr>
            <w:rFonts w:ascii="Times New Roman" w:hAnsi="Times New Roman" w:cs="Times New Roman"/>
            <w:sz w:val="24"/>
            <w:szCs w:val="24"/>
          </w:rPr>
          <w:delText xml:space="preserve">baseline </w:delText>
        </w:r>
      </w:del>
      <w:r w:rsidR="009B6B3D">
        <w:rPr>
          <w:rFonts w:ascii="Times New Roman" w:hAnsi="Times New Roman" w:cs="Times New Roman"/>
          <w:sz w:val="24"/>
          <w:szCs w:val="24"/>
        </w:rPr>
        <w:t xml:space="preserve">individuals at primary cardiovascular prevention experienced annually a </w:t>
      </w:r>
      <w:del w:id="61" w:author="Jordi Real" w:date="2020-11-02T10:25:00Z">
        <w:r w:rsidR="009B6B3D" w:rsidDel="0059506E">
          <w:rPr>
            <w:rFonts w:ascii="Times New Roman" w:hAnsi="Times New Roman" w:cs="Times New Roman"/>
            <w:sz w:val="24"/>
            <w:szCs w:val="24"/>
          </w:rPr>
          <w:delText xml:space="preserve">first </w:delText>
        </w:r>
      </w:del>
      <w:r w:rsidR="009B6B3D">
        <w:rPr>
          <w:rFonts w:ascii="Times New Roman" w:hAnsi="Times New Roman" w:cs="Times New Roman"/>
          <w:sz w:val="24"/>
          <w:szCs w:val="24"/>
        </w:rPr>
        <w:t>CV event</w:t>
      </w:r>
      <w:r>
        <w:rPr>
          <w:rFonts w:ascii="Times New Roman" w:hAnsi="Times New Roman" w:cs="Times New Roman"/>
          <w:sz w:val="24"/>
          <w:szCs w:val="24"/>
        </w:rPr>
        <w:t xml:space="preserve">, and this incidence rate </w:t>
      </w:r>
      <w:r w:rsidR="00EA6DC6">
        <w:rPr>
          <w:rFonts w:ascii="Times New Roman" w:hAnsi="Times New Roman" w:cs="Times New Roman"/>
          <w:sz w:val="24"/>
          <w:szCs w:val="24"/>
        </w:rPr>
        <w:t>was</w:t>
      </w:r>
      <w:r>
        <w:rPr>
          <w:rFonts w:ascii="Times New Roman" w:hAnsi="Times New Roman" w:cs="Times New Roman"/>
          <w:sz w:val="24"/>
          <w:szCs w:val="24"/>
        </w:rPr>
        <w:t xml:space="preserve"> higher in men than in women</w:t>
      </w:r>
      <w:r w:rsidR="00EA6DC6">
        <w:rPr>
          <w:rFonts w:ascii="Times New Roman" w:hAnsi="Times New Roman" w:cs="Times New Roman"/>
          <w:sz w:val="24"/>
          <w:szCs w:val="24"/>
        </w:rPr>
        <w:t xml:space="preserve"> irrespective of age</w:t>
      </w:r>
      <w:r>
        <w:rPr>
          <w:rFonts w:ascii="Times New Roman" w:hAnsi="Times New Roman" w:cs="Times New Roman"/>
          <w:sz w:val="24"/>
          <w:szCs w:val="24"/>
        </w:rPr>
        <w:t xml:space="preserve">. </w:t>
      </w:r>
    </w:p>
    <w:p w:rsidR="00ED41BE" w:rsidRDefault="00EA6DC6" w:rsidP="00EA6D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a </w:t>
      </w:r>
      <w:proofErr w:type="spellStart"/>
      <w:r>
        <w:rPr>
          <w:rFonts w:ascii="Times New Roman" w:hAnsi="Times New Roman" w:cs="Times New Roman"/>
          <w:sz w:val="24"/>
          <w:szCs w:val="24"/>
        </w:rPr>
        <w:t>p</w:t>
      </w:r>
      <w:r w:rsidRPr="00EA6DC6">
        <w:rPr>
          <w:rFonts w:ascii="Times New Roman" w:hAnsi="Times New Roman" w:cs="Times New Roman"/>
          <w:sz w:val="24"/>
          <w:szCs w:val="24"/>
        </w:rPr>
        <w:t>hysiopathological</w:t>
      </w:r>
      <w:proofErr w:type="spellEnd"/>
      <w:r w:rsidRPr="00EA6DC6">
        <w:rPr>
          <w:rFonts w:ascii="Times New Roman" w:hAnsi="Times New Roman" w:cs="Times New Roman"/>
          <w:sz w:val="24"/>
          <w:szCs w:val="24"/>
        </w:rPr>
        <w:t xml:space="preserve"> </w:t>
      </w:r>
      <w:r>
        <w:rPr>
          <w:rFonts w:ascii="Times New Roman" w:hAnsi="Times New Roman" w:cs="Times New Roman"/>
          <w:sz w:val="24"/>
          <w:szCs w:val="24"/>
        </w:rPr>
        <w:t xml:space="preserve">perspective </w:t>
      </w:r>
      <w:r w:rsidR="006D5842">
        <w:rPr>
          <w:rFonts w:ascii="Times New Roman" w:hAnsi="Times New Roman" w:cs="Times New Roman"/>
          <w:sz w:val="24"/>
          <w:szCs w:val="24"/>
        </w:rPr>
        <w:t xml:space="preserve">CV </w:t>
      </w:r>
      <w:r>
        <w:rPr>
          <w:rFonts w:ascii="Times New Roman" w:hAnsi="Times New Roman" w:cs="Times New Roman"/>
          <w:sz w:val="24"/>
          <w:szCs w:val="24"/>
        </w:rPr>
        <w:t xml:space="preserve">risk associated with age is a continuum. However, </w:t>
      </w:r>
      <w:r w:rsidR="006D5842">
        <w:rPr>
          <w:rFonts w:ascii="Times New Roman" w:hAnsi="Times New Roman" w:cs="Times New Roman"/>
          <w:sz w:val="24"/>
          <w:szCs w:val="24"/>
        </w:rPr>
        <w:t>our age-grouping is a pragmatic approach on how cardiovascular prevention should be standardized in clinical practice</w:t>
      </w:r>
      <w:r w:rsidR="00F8753B">
        <w:rPr>
          <w:rFonts w:ascii="Times New Roman" w:hAnsi="Times New Roman" w:cs="Times New Roman"/>
          <w:sz w:val="24"/>
          <w:szCs w:val="24"/>
        </w:rPr>
        <w:t xml:space="preserve">. First, </w:t>
      </w:r>
      <w:r w:rsidR="006D5842">
        <w:rPr>
          <w:rFonts w:ascii="Times New Roman" w:hAnsi="Times New Roman" w:cs="Times New Roman"/>
          <w:sz w:val="24"/>
          <w:szCs w:val="24"/>
        </w:rPr>
        <w:t>CV risk evaluation is not generally recommended in individuals younger than 35-40 y</w:t>
      </w:r>
      <w:r>
        <w:rPr>
          <w:rFonts w:ascii="Times New Roman" w:hAnsi="Times New Roman" w:cs="Times New Roman"/>
          <w:sz w:val="24"/>
          <w:szCs w:val="24"/>
        </w:rPr>
        <w:t xml:space="preserve"> </w:t>
      </w:r>
      <w:r w:rsidR="006D5842">
        <w:rPr>
          <w:rFonts w:ascii="Times New Roman" w:hAnsi="Times New Roman" w:cs="Times New Roman"/>
          <w:sz w:val="24"/>
          <w:szCs w:val="24"/>
        </w:rPr>
        <w:t>(</w:t>
      </w:r>
      <w:r w:rsidRPr="00EA6DC6">
        <w:rPr>
          <w:rFonts w:ascii="Times New Roman" w:hAnsi="Times New Roman" w:cs="Times New Roman"/>
          <w:sz w:val="24"/>
          <w:szCs w:val="24"/>
        </w:rPr>
        <w:t>Systematic Co</w:t>
      </w:r>
      <w:r>
        <w:rPr>
          <w:rFonts w:ascii="Times New Roman" w:hAnsi="Times New Roman" w:cs="Times New Roman"/>
          <w:sz w:val="24"/>
          <w:szCs w:val="24"/>
        </w:rPr>
        <w:t>ronary Risk Evaluation</w:t>
      </w:r>
      <w:r w:rsidR="006D5842">
        <w:rPr>
          <w:rFonts w:ascii="Times New Roman" w:hAnsi="Times New Roman" w:cs="Times New Roman"/>
          <w:sz w:val="24"/>
          <w:szCs w:val="24"/>
        </w:rPr>
        <w:t xml:space="preserve"> </w:t>
      </w:r>
      <w:r>
        <w:rPr>
          <w:rFonts w:ascii="Times New Roman" w:hAnsi="Times New Roman" w:cs="Times New Roman"/>
          <w:sz w:val="24"/>
          <w:szCs w:val="24"/>
        </w:rPr>
        <w:t xml:space="preserve"> </w:t>
      </w:r>
      <w:r w:rsidR="007C73EE">
        <w:rPr>
          <w:rFonts w:ascii="Times New Roman" w:hAnsi="Times New Roman" w:cs="Times New Roman"/>
          <w:sz w:val="24"/>
          <w:szCs w:val="24"/>
        </w:rPr>
        <w:fldChar w:fldCharType="begin" w:fldLock="1"/>
      </w:r>
      <w:r w:rsidR="00456683">
        <w:rPr>
          <w:rFonts w:ascii="Times New Roman" w:hAnsi="Times New Roman" w:cs="Times New Roman"/>
          <w:sz w:val="24"/>
          <w:szCs w:val="24"/>
        </w:rPr>
        <w:instrText>ADDIN CSL_CITATION {"citationItems":[{"id":"ITEM-1","itemData":{"DOI":"10.1093/eurheartj/ehw272","ISBN":"1879-1484 (Electronic)\\r0021-9150 (Linking)","ISSN":"15229645","PMID":"21712404","abstract":"Cardiovascular disease (CVD) due to atherosclerosis of the arterial vessel wall and to thrombosis is the foremost cause of premature mortality and of disability-adjusted life years (DALYs) in Europe, and is also increasingly common in developing countries.1 In the European Union, the economic cost of CVD represents annually E192 billion1 in direct and indirect healthcare costs. The main clinical entities are coronary artery disease (CAD), ischaemic stroke, and peripheral arterial disease (PAD). The causes of these CVDs are multifactorial. Some of these factors relate to lifestyles, such as tobacco smoking, lack of physical activity, and dietary habits, and are thus modifiable. Other risk factors are also modifiable, such as elevated blood pressure, type 2 diabetes, and dyslipidaemias, or non-modifiable, such as age and male gender. These guidelines deal with the management of dyslipidaemias as an essential and integral part of CVD prevention. Prevention and treatment of dyslipidaemias should always be considered within the broader framework of CVD prevention, which is addressed in guidelines of the Joint European Societies’ Task forces on CVD prevention in clinical practice.2 – 5 The latest version of these guidelines was published in 20075; an update will become available in 2012. These Joint ESC/European Atherosclerosis Society (EAS) guidelines on the management of dyslipidaemias are complementary to the guidelines on CVD prevention in clinical practice and address not only physicians [e.g. general practitioners (GPs) and cardiologists] interested in CVD prevention, but also specialists from lipid clinics or metabolic units who are dealing with dyslipidaemias that are more difficult to classify and treat.","author":[{"dropping-particle":"","family":"Catapano","given":"Alberico L.","non-dropping-particle":"","parse-names":false,"suffix":""},{"dropping-particle":"","family":"Graham","given":"Ian","non-dropping-particle":"","parse-names":false,"suffix":""},{"dropping-particle":"","family":"Backer","given":"Guy","non-dropping-particle":"De","parse-names":false,"suffix":""},{"dropping-particle":"","family":"Wiklund","given":"Olov","non-dropping-particle":"","parse-names":false,"suffix":""},{"dropping-particle":"","family":"Chapman","given":"M. John","non-dropping-particle":"","parse-names":false,"suffix":""},{"dropping-particle":"","family":"Drexel","given":"Heinz","non-dropping-particle":"","parse-names":false,"suffix":""},{"dropping-particle":"","family":"Hoes","given":"Arno W.","non-dropping-particle":"","parse-names":false,"suffix":""},{"dropping-particle":"","family":"Jennings","given":"Catriona S.","non-dropping-particle":"","parse-names":false,"suffix":""},{"dropping-particle":"","family":"Landmesser","given":"Ulf","non-dropping-particle":"","parse-names":false,"suffix":""},{"dropping-particle":"","family":"Pedersen","given":"Terje R.","non-dropping-particle":"","parse-names":false,"suffix":""},{"dropping-particle":"","family":"Reiner","given":"Zeljko","non-dropping-particle":"","parse-names":false,"suffix":""},{"dropping-particle":"","family":"Riccardi","given":"Gabriele","non-dropping-particle":"","parse-names":false,"suffix":""},{"dropping-particle":"","family":"Taskinen","given":"Marja Riita","non-dropping-particle":"","parse-names":false,"suffix":""},{"dropping-particle":"","family":"Tokgozoglu","given":"Lale","non-dropping-particle":"","parse-names":false,"suffix":""},{"dropping-particle":"","family":"Verschuren","given":"W. M Monique","non-dropping-particle":"","parse-names":false,"suffix":""},{"dropping-particle":"","family":"Vlachopoulos","given":"Charalambos","non-dropping-particle":"","parse-names":false,"suffix":""},{"dropping-particle":"","family":"Wood","given":"David A.","non-dropping-particle":"","parse-names":false,"suffix":""},{"dropping-particle":"","family":"Zamorano","given":"Jose Luis","non-dropping-particle":"","parse-names":false,"suffix":""},{"dropping-particle":"","family":"Badimon","given":"Lina","non-dropping-particle":"","parse-names":false,"suffix":""},{"dropping-particle":"","family":"Funck-Brentano","given":"Christian","non-dropping-particle":"","parse-names":false,"suffix":""},{"dropping-particle":"","family":"Agewall","given":"Stefan","non-dropping-particle":"","parse-names":false,"suffix":""},{"dropping-particle":"","family":"Bar??n-Esquivias","given":"Gonzalo","non-dropping-particle":"","parse-names":false,"suffix":""},{"dropping-particle":"","family":"Bor??n","given":"Jan","non-dropping-particle":"","parse-names":false,"suffix":""},{"dropping-particle":"","family":"Bruckert","given":"Eric","non-dropping-particle":"","parse-names":false,"suffix":""},{"dropping-particle":"","family":"Cordero","given":"Alberto","non-dropping-particle":"","parse-names":false,"suffix":""},{"dropping-particle":"","family":"Corsini","given":"Alberto","non-dropping-particle":"","parse-names":false,"suffix":""},{"dropping-particle":"","family":"Giannuzzi","given":"Pantaleo","non-dropping-particle":"","parse-names":false,"suffix":""},{"dropping-particle":"","family":"Gueyffier","given":"Francois","non-dropping-particle":"","parse-names":false,"suffix":""},{"dropping-particle":"","family":"Krsta??i??","given":"Goran","non-dropping-particle":"","parse-names":false,"suffix":""},{"dropping-particle":"","family":"Lettino","given":"Maddalena","non-dropping-particle":"","parse-names":false,"suffix":""},{"dropping-particle":"","family":"Lionis","given":"Christos","non-dropping-particle":"","parse-names":false,"suffix":""},{"dropping-particle":"","family":"Lip","given":"Gregory Y H","non-dropping-particle":"","parse-names":false,"suffix":""},{"dropping-particle":"","family":"Marques-Vidal","given":"Pedro","non-dropping-particle":"","parse-names":false,"suffix":""},{"dropping-particle":"","family":"Milicic","given":"Davor","non-dropping-particle":"","parse-names":false,"suffix":""},{"dropping-particle":"","family":"Pedro-Botet","given":"Juan","non-dropping-particle":"","parse-names":false,"suffix":""},{"dropping-particle":"","family":"Piepoli","given":"Massimo F.","non-dropping-particle":"","parse-names":false,"suffix":""},{"dropping-particle":"","family":"Rigopoulos","given":"Angelos G.","non-dropping-particle":"","parse-names":false,"suffix":""},{"dropping-particle":"","family":"Ruschitzka","given":"Frank","non-dropping-particle":"","parse-names":false,"suffix":""},{"dropping-particle":"","family":"Tun??n","given":"Jose","non-dropping-particle":"","parse-names":false,"suffix":""},{"dropping-particle":"","family":"Eckardstein","given":"Arnold","non-dropping-particle":"Von","parse-names":false,"suffix":""},{"dropping-particle":"","family":"Vrablik","given":"Michal","non-dropping-particle":"","parse-names":false,"suffix":""},{"dropping-particle":"","family":"Weiss","given":"Thomas W.","non-dropping-particle":"","parse-names":false,"suffix":""},{"dropping-particle":"","family":"Williams","given":"Bryan","non-dropping-particle":"","parse-names":false,"suffix":""},{"dropping-particle":"","family":"Windecker","given":"Stephan","non-dropping-particle":"","parse-names":false,"suffix":""},{"dropping-particle":"","family":"Zimlichman","given":"Reuven","non-dropping-particle":"","parse-names":false,"suffix":""}],"container-title":"European Heart Journal","id":"ITEM-1","issue":"39","issued":{"date-parts":[["2016"]]},"title":"2016 ESC/EAS Guidelines for the Management of Dyslipidaemias","type":"article","volume":"37"},"uris":["http://www.mendeley.com/documents/?uuid=cd2e2b0a-b876-3c68-a599-68f3d6cd3106"]}],"mendeley":{"formattedCitation":"(1)","plainTextFormattedCitation":"(1)","previouslyFormattedCitation":"(1)"},"properties":{"noteIndex":0},"schema":"https://github.com/citation-style-language/schema/raw/master/csl-citation.json"}</w:instrText>
      </w:r>
      <w:r w:rsidR="007C73EE">
        <w:rPr>
          <w:rFonts w:ascii="Times New Roman" w:hAnsi="Times New Roman" w:cs="Times New Roman"/>
          <w:sz w:val="24"/>
          <w:szCs w:val="24"/>
        </w:rPr>
        <w:fldChar w:fldCharType="separate"/>
      </w:r>
      <w:r w:rsidR="00456683" w:rsidRPr="00456683">
        <w:rPr>
          <w:rFonts w:ascii="Times New Roman" w:hAnsi="Times New Roman" w:cs="Times New Roman"/>
          <w:noProof/>
          <w:sz w:val="24"/>
          <w:szCs w:val="24"/>
        </w:rPr>
        <w:t>(1)</w:t>
      </w:r>
      <w:r w:rsidR="007C73EE">
        <w:rPr>
          <w:rFonts w:ascii="Times New Roman" w:hAnsi="Times New Roman" w:cs="Times New Roman"/>
          <w:sz w:val="24"/>
          <w:szCs w:val="24"/>
        </w:rPr>
        <w:fldChar w:fldCharType="end"/>
      </w:r>
      <w:r w:rsidR="0052242A">
        <w:rPr>
          <w:rFonts w:ascii="Times New Roman" w:hAnsi="Times New Roman" w:cs="Times New Roman"/>
          <w:sz w:val="24"/>
          <w:szCs w:val="24"/>
        </w:rPr>
        <w:t xml:space="preserve"> and </w:t>
      </w:r>
      <w:r>
        <w:rPr>
          <w:rFonts w:ascii="Times New Roman" w:hAnsi="Times New Roman" w:cs="Times New Roman"/>
          <w:sz w:val="24"/>
          <w:szCs w:val="24"/>
        </w:rPr>
        <w:t xml:space="preserve">our local </w:t>
      </w:r>
      <w:r w:rsidR="000977A7">
        <w:rPr>
          <w:rFonts w:ascii="Times New Roman" w:hAnsi="Times New Roman" w:cs="Times New Roman"/>
          <w:sz w:val="24"/>
          <w:szCs w:val="24"/>
        </w:rPr>
        <w:t>Framingham-</w:t>
      </w:r>
      <w:r>
        <w:rPr>
          <w:rFonts w:ascii="Times New Roman" w:hAnsi="Times New Roman" w:cs="Times New Roman"/>
          <w:sz w:val="24"/>
          <w:szCs w:val="24"/>
        </w:rPr>
        <w:t xml:space="preserve">REGICOR </w:t>
      </w:r>
      <w:r w:rsidR="000977A7">
        <w:rPr>
          <w:rFonts w:ascii="Times New Roman" w:hAnsi="Times New Roman" w:cs="Times New Roman"/>
          <w:sz w:val="24"/>
          <w:szCs w:val="24"/>
        </w:rPr>
        <w:t>approach</w:t>
      </w:r>
      <w:r w:rsidR="007C73EE">
        <w:rPr>
          <w:rFonts w:ascii="Times New Roman" w:hAnsi="Times New Roman" w:cs="Times New Roman"/>
          <w:sz w:val="24"/>
          <w:szCs w:val="24"/>
        </w:rPr>
        <w:fldChar w:fldCharType="begin" w:fldLock="1"/>
      </w:r>
      <w:r w:rsidR="0089697D">
        <w:rPr>
          <w:rFonts w:ascii="Times New Roman" w:hAnsi="Times New Roman" w:cs="Times New Roman"/>
          <w:sz w:val="24"/>
          <w:szCs w:val="24"/>
        </w:rPr>
        <w:instrText>ADDIN CSL_CITATION {"citationItems":[{"id":"ITEM-1","itemData":{"DOI":"10.1016/s0300-8932(03)76861-4","ISSN":"03008932","abstract":"INTRODUCCIÓN Y OBJETIVOS\\nLas ecuaciones de Framing-ham sobrestiman el riesgo de enfermedad coronaria en los países cuya incidencia es baja. En éstos, la ecuación debería adaptarse para la correcta prevención de la enfermedad coronaria. Se presentan las tablas de riesgo coronario global de Framingham calibradas para la población española. \\n\\nPACIENTES Y MÉTODO\\nSe utilizó el procedimiento de calibración de la ecuación de Framingham, consistente en sustituir la prevalencia de factores de riesgo cardiovascular y la tasa de incidencia de acontecimientos coronarios de Framingham por las de nuestro medio. Se ha usado la ecuación de Framingham, que incluye el colesterol unido a lipoproteínas de alta densidad (cHDL). Se han calculado las probabilidades de acontecimiento a los 10 años y se han elaborado unas tablas con códigos de color y la probabilidad exacta en cada casilla correspondiente a las distintas combinaciones de los factores de riesgo clásicos, para una concentración de cHDL de 35-59 mg/dl. \\n\\nRESULTADOS\\nLas tasas de acontecimientos coronarios y la prevalencia de factores de riesgo difieren considerablemente entre la población estudiada y Framingham. Valores de cHDL &lt; 35 mg/dl incrementan el riesgo en un 50% y los &gt; 60 mg/dl lo reducen en un 50%, aproximadamente. La proporción de casillas con una probabilidad de acontecimiento coronario a los 10 años superior al 9% es 2,3 veces menor, y la de casillas con una probabilidad &gt; 19% es 13 veces menor en las tablas calibradas que en las originales de Framingham. \\n\\nCONCLUSIONES\\nLa función de Framingham calibrada puede constituir un instrumento para estimar con más precisión el riesgo coronario global en la prevención primaria de esta enfermedad en España. Su uso debe acompañarse de una validación apropiada y se debe trabajar en la elaboración de ecuaciones propias españolas. \\n\\nINTRODUCTION AND OBJECTIVES\\nThe Framingham coronary heart disease (CHD) functions overestimate the risk of CHD in countries with a low incidence. Consequently, these functions should be calibrated for the purpose of primary prevention. Calibrated Framingham function charts of overall CHD risk for the Spanish population are presented. \\n\\nPATIENTS AND METHODS\\nThe Framingham functions were calibrated by substituting the prevalence of CHD risk factors and incidence found in Framingham with the same values for Spain. The Framingham function that included high-density lipoprotein (HDL) cholesterol was used. The 10-year probabili…","author":[{"dropping-particle":"","family":"Marrugat","given":"Jaume","non-dropping-particle":"","parse-names":false,"suffix":""},{"dropping-particle":"","family":"Solanas","given":"Pascual","non-dropping-particle":"","parse-names":false,"suffix":""},{"dropping-particle":"","family":"D’Agostino","given":"Ralph","non-dropping-particle":"","parse-names":false,"suffix":""},{"dropping-particle":"","family":"Sullivan","given":"Lisa","non-dropping-particle":"","parse-names":false,"suffix":""},{"dropping-particle":"","family":"Ordovas","given":"José","non-dropping-particle":"","parse-names":false,"suffix":""},{"dropping-particle":"","family":"Cordón","given":"Ferran","non-dropping-particle":"","parse-names":false,"suffix":""},{"dropping-particle":"","family":"Ramos","given":"Rafael","non-dropping-particle":"","parse-names":false,"suffix":""},{"dropping-particle":"","family":"Sala","given":"Joan","non-dropping-particle":"","parse-names":false,"suffix":""},{"dropping-particle":"","family":"Masià","given":"Rafael","non-dropping-particle":"","parse-names":false,"suffix":""},{"dropping-particle":"","family":"Rohlfs","given":"Izabella","non-dropping-particle":"","parse-names":false,"suffix":""},{"dropping-particle":"","family":"Elosua","given":"Roberto","non-dropping-particle":"","parse-names":false,"suffix":""},{"dropping-particle":"","family":"Kannel","given":"William B.","non-dropping-particle":"","parse-names":false,"suffix":""}],"container-title":"Revista Española de Cardiología","id":"ITEM-1","issue":"3","issued":{"date-parts":[["2003","1","1"]]},"page":"253-261","publisher":"Elsevier BV","title":"Estimación del riesgo coronario en España mediante la ecuación de Framingham calibrada","type":"article-journal","volume":"56"},"uris":["http://www.mendeley.com/documents/?uuid=b62aeba5-3616-324c-89ca-4e219af28558"]}],"mendeley":{"formattedCitation":"(2)","plainTextFormattedCitation":"(2)","previouslyFormattedCitation":"(2)"},"properties":{"noteIndex":0},"schema":"https://github.com/citation-style-language/schema/raw/master/csl-citation.json"}</w:instrText>
      </w:r>
      <w:r w:rsidR="007C73EE">
        <w:rPr>
          <w:rFonts w:ascii="Times New Roman" w:hAnsi="Times New Roman" w:cs="Times New Roman"/>
          <w:sz w:val="24"/>
          <w:szCs w:val="24"/>
        </w:rPr>
        <w:fldChar w:fldCharType="separate"/>
      </w:r>
      <w:r w:rsidR="00456683" w:rsidRPr="00456683">
        <w:rPr>
          <w:rFonts w:ascii="Times New Roman" w:hAnsi="Times New Roman" w:cs="Times New Roman"/>
          <w:noProof/>
          <w:sz w:val="24"/>
          <w:szCs w:val="24"/>
        </w:rPr>
        <w:t>(2)</w:t>
      </w:r>
      <w:r w:rsidR="007C73EE">
        <w:rPr>
          <w:rFonts w:ascii="Times New Roman" w:hAnsi="Times New Roman" w:cs="Times New Roman"/>
          <w:sz w:val="24"/>
          <w:szCs w:val="24"/>
        </w:rPr>
        <w:fldChar w:fldCharType="end"/>
      </w:r>
      <w:r w:rsidR="00F8753B">
        <w:rPr>
          <w:rFonts w:ascii="Times New Roman" w:hAnsi="Times New Roman" w:cs="Times New Roman"/>
          <w:sz w:val="24"/>
          <w:szCs w:val="24"/>
        </w:rPr>
        <w:t xml:space="preserve">. Second, </w:t>
      </w:r>
      <w:r w:rsidR="006D5842">
        <w:rPr>
          <w:rFonts w:ascii="Times New Roman" w:hAnsi="Times New Roman" w:cs="Times New Roman"/>
          <w:sz w:val="24"/>
          <w:szCs w:val="24"/>
        </w:rPr>
        <w:t>prevention of premature CV events is an urgent need (</w:t>
      </w:r>
      <w:proofErr w:type="spellStart"/>
      <w:r w:rsidR="006D5842">
        <w:rPr>
          <w:rFonts w:ascii="Times New Roman" w:hAnsi="Times New Roman" w:cs="Times New Roman"/>
          <w:sz w:val="24"/>
          <w:szCs w:val="24"/>
        </w:rPr>
        <w:t>refe</w:t>
      </w:r>
      <w:proofErr w:type="spellEnd"/>
      <w:r w:rsidR="006D5842">
        <w:rPr>
          <w:rFonts w:ascii="Times New Roman" w:hAnsi="Times New Roman" w:cs="Times New Roman"/>
          <w:sz w:val="24"/>
          <w:szCs w:val="24"/>
        </w:rPr>
        <w:t xml:space="preserve"> WHO)</w:t>
      </w:r>
      <w:r w:rsidR="00F8753B">
        <w:rPr>
          <w:rFonts w:ascii="Times New Roman" w:hAnsi="Times New Roman" w:cs="Times New Roman"/>
          <w:sz w:val="24"/>
          <w:szCs w:val="24"/>
        </w:rPr>
        <w:t>. Third</w:t>
      </w:r>
      <w:r w:rsidR="006D5842">
        <w:rPr>
          <w:rFonts w:ascii="Times New Roman" w:hAnsi="Times New Roman" w:cs="Times New Roman"/>
          <w:sz w:val="24"/>
          <w:szCs w:val="24"/>
        </w:rPr>
        <w:t xml:space="preserve">, CV prevention should be individualized in </w:t>
      </w:r>
      <w:r w:rsidR="00F8753B">
        <w:rPr>
          <w:rFonts w:ascii="Times New Roman" w:hAnsi="Times New Roman" w:cs="Times New Roman"/>
          <w:sz w:val="24"/>
          <w:szCs w:val="24"/>
        </w:rPr>
        <w:t xml:space="preserve">individuals </w:t>
      </w:r>
      <w:r w:rsidR="006D5842">
        <w:rPr>
          <w:rFonts w:ascii="Times New Roman" w:hAnsi="Times New Roman" w:cs="Times New Roman"/>
          <w:sz w:val="24"/>
          <w:szCs w:val="24"/>
        </w:rPr>
        <w:t xml:space="preserve">older than 75 years as per physician understanding, some clinical </w:t>
      </w:r>
      <w:r w:rsidR="006D5842">
        <w:rPr>
          <w:rFonts w:ascii="Times New Roman" w:hAnsi="Times New Roman" w:cs="Times New Roman"/>
          <w:sz w:val="24"/>
          <w:szCs w:val="24"/>
        </w:rPr>
        <w:lastRenderedPageBreak/>
        <w:t xml:space="preserve">recommendations, and patient situation. </w:t>
      </w:r>
      <w:r w:rsidR="0089697D">
        <w:rPr>
          <w:rFonts w:ascii="Times New Roman" w:hAnsi="Times New Roman" w:cs="Times New Roman"/>
          <w:sz w:val="24"/>
          <w:szCs w:val="24"/>
        </w:rPr>
        <w:t xml:space="preserve">Finally, </w:t>
      </w:r>
      <w:r w:rsidR="0052242A">
        <w:rPr>
          <w:rFonts w:ascii="Times New Roman" w:hAnsi="Times New Roman" w:cs="Times New Roman"/>
          <w:sz w:val="24"/>
          <w:szCs w:val="24"/>
        </w:rPr>
        <w:t xml:space="preserve">reducing global and regional </w:t>
      </w:r>
      <w:r w:rsidR="0052242A" w:rsidRPr="0052242A">
        <w:rPr>
          <w:rFonts w:ascii="Times New Roman" w:hAnsi="Times New Roman" w:cs="Times New Roman"/>
          <w:sz w:val="24"/>
          <w:szCs w:val="24"/>
        </w:rPr>
        <w:t>risk of premature non</w:t>
      </w:r>
      <w:r w:rsidR="0052242A">
        <w:rPr>
          <w:rFonts w:ascii="Times New Roman" w:hAnsi="Times New Roman" w:cs="Times New Roman"/>
          <w:sz w:val="24"/>
          <w:szCs w:val="24"/>
        </w:rPr>
        <w:t>-</w:t>
      </w:r>
      <w:r w:rsidR="0052242A" w:rsidRPr="0052242A">
        <w:rPr>
          <w:rFonts w:ascii="Times New Roman" w:hAnsi="Times New Roman" w:cs="Times New Roman"/>
          <w:sz w:val="24"/>
          <w:szCs w:val="24"/>
        </w:rPr>
        <w:t>communicable disease death</w:t>
      </w:r>
      <w:r w:rsidR="0052242A">
        <w:rPr>
          <w:rFonts w:ascii="Times New Roman" w:hAnsi="Times New Roman" w:cs="Times New Roman"/>
          <w:sz w:val="24"/>
          <w:szCs w:val="24"/>
        </w:rPr>
        <w:t>, being CVD the largest contributor,</w:t>
      </w:r>
      <w:r w:rsidR="0052242A" w:rsidRPr="0052242A">
        <w:rPr>
          <w:rFonts w:ascii="Times New Roman" w:hAnsi="Times New Roman" w:cs="Times New Roman"/>
          <w:sz w:val="24"/>
          <w:szCs w:val="24"/>
        </w:rPr>
        <w:t xml:space="preserve"> by 25% by 2025 </w:t>
      </w:r>
      <w:r w:rsidR="0052242A">
        <w:rPr>
          <w:rFonts w:ascii="Times New Roman" w:hAnsi="Times New Roman" w:cs="Times New Roman"/>
          <w:sz w:val="24"/>
          <w:szCs w:val="24"/>
        </w:rPr>
        <w:t xml:space="preserve">is a </w:t>
      </w:r>
      <w:r w:rsidR="0052242A" w:rsidRPr="0052242A">
        <w:rPr>
          <w:rFonts w:ascii="Times New Roman" w:hAnsi="Times New Roman" w:cs="Times New Roman"/>
          <w:sz w:val="24"/>
          <w:szCs w:val="24"/>
        </w:rPr>
        <w:t xml:space="preserve">key target </w:t>
      </w:r>
      <w:r w:rsidR="0052242A">
        <w:rPr>
          <w:rFonts w:ascii="Times New Roman" w:hAnsi="Times New Roman" w:cs="Times New Roman"/>
          <w:sz w:val="24"/>
          <w:szCs w:val="24"/>
        </w:rPr>
        <w:t>set by United Nations in 2011</w:t>
      </w:r>
      <w:r w:rsidR="00BF22E1">
        <w:rPr>
          <w:rFonts w:ascii="Times New Roman" w:hAnsi="Times New Roman" w:cs="Times New Roman"/>
          <w:sz w:val="24"/>
          <w:szCs w:val="24"/>
        </w:rPr>
        <w:t xml:space="preserve"> </w:t>
      </w:r>
      <w:r w:rsidR="007C73EE">
        <w:rPr>
          <w:rFonts w:ascii="Times New Roman" w:hAnsi="Times New Roman" w:cs="Times New Roman"/>
          <w:sz w:val="24"/>
          <w:szCs w:val="24"/>
        </w:rPr>
        <w:fldChar w:fldCharType="begin" w:fldLock="1"/>
      </w:r>
      <w:r w:rsidR="00BF22E1">
        <w:rPr>
          <w:rFonts w:ascii="Times New Roman" w:hAnsi="Times New Roman" w:cs="Times New Roman"/>
          <w:sz w:val="24"/>
          <w:szCs w:val="24"/>
        </w:rPr>
        <w:instrText>ADDIN CSL_CITATION {"citationItems":[{"id":"ITEM-1","itemData":{"DOI":"10.1161/CIR.0000000000000395","ISSN":"15244539","PMID":"27162236","abstract":"In 2011, the United Nations set key targets to reach by 2025 to reduce the risk of premature noncommunicable disease death by 25% by 2025. With cardiovascular disease being the largest contributor to global mortality, accounting for nearly half of the 36 million annual noncommunicable disease deaths, achieving the 2025 goal requires that cardiovascular disease and its risk factors be aggressively addressed. The Global Cardiovascular Disease Taskforce, comprising the World Heart Federation, American Heart Association, American College of Cardiology Foundation, European Heart Network, and European Society of Cardiology, with expanded representation from Asia, Africa, and Latin America, along with global cardiovascular disease experts, disseminates information and approaches to reach the United Nations 2025 targets. The writing committee, which reflects Global Cardiovascular Disease Taskforce membership, engaged the Institute for Health Metrics and Evaluation, University of Washington, to develop region-specific estimates of premature cardiovascular mortality in 2025 based on various scenarios. Results show that &gt;5 million premature CVD deaths among men and 2.8 million among women are projected worldwide by 2025, which can be reduced to 3.5 million and 2.2 million, respectively, if risk factor targets for blood pressure, tobacco use, diabetes mellitus, and obesity are achieved. However, global risk factor targets have various effects, depending on region. For most regions, United Nations targets for reducing systolic blood pressure and tobacco use have more substantial effects on future scenarios compared with maintaining current levels of body mass index and fasting plasma glucose. However, preventing increases in body mass index has the largest effect in some high-income countries. An approach achieving reductions in multiple risk factors has the largest impact for almost all regions. Achieving these goals can be accomplished only if countries set priorities, implement cost-effective population wide strategies, and collaborate in public-private partnerships across multiple sectors.","author":[{"dropping-particle":"","family":"Sacco","given":"Ralph L.","non-dropping-particle":"","parse-names":false,"suffix":""},{"dropping-particle":"","family":"Roth","given":"Gregory A.","non-dropping-particle":"","parse-names":false,"suffix":""},{"dropping-particle":"","family":"Reddy","given":"K. Srinath","non-dropping-particle":"","parse-names":false,"suffix":""},{"dropping-particle":"","family":"Arnett","given":"Donna K.","non-dropping-particle":"","parse-names":false,"suffix":""},{"dropping-particle":"","family":"Bonita","given":"Ruth","non-dropping-particle":"","parse-names":false,"suffix":""},{"dropping-particle":"","family":"Gaziano","given":"Thomas A.","non-dropping-particle":"","parse-names":false,"suffix":""},{"dropping-particle":"","family":"Heidenreich","given":"Paul A.","non-dropping-particle":"","parse-names":false,"suffix":""},{"dropping-particle":"","family":"Huffman","given":"Mark D.","non-dropping-particle":"","parse-names":false,"suffix":""},{"dropping-particle":"","family":"Mayosi","given":"Bongani M.","non-dropping-particle":"","parse-names":false,"suffix":""},{"dropping-particle":"","family":"Mendis","given":"Shanthi","non-dropping-particle":"","parse-names":false,"suffix":""},{"dropping-particle":"","family":"Murray","given":"Christopher J.L.","non-dropping-particle":"","parse-names":false,"suffix":""},{"dropping-particle":"","family":"Perel","given":"Pablo","non-dropping-particle":"","parse-names":false,"suffix":""},{"dropping-particle":"","family":"Piñeiro","given":"Daniel J.","non-dropping-particle":"","parse-names":false,"suffix":""},{"dropping-particle":"","family":"Smith","given":"Sidney C.","non-dropping-particle":"","parse-names":false,"suffix":""},{"dropping-particle":"","family":"Taubert","given":"Kathryn A.","non-dropping-particle":"","parse-names":false,"suffix":""},{"dropping-particle":"","family":"Wood","given":"David A.","non-dropping-particle":"","parse-names":false,"suffix":""},{"dropping-particle":"","family":"Zhao","given":"Dong","non-dropping-particle":"","parse-names":false,"suffix":""},{"dropping-particle":"","family":"Zoghbi","given":"William A.","non-dropping-particle":"","parse-names":false,"suffix":""}],"container-title":"Circulation","id":"ITEM-1","issue":"23","issued":{"date-parts":[["2016","6","7"]]},"page":"e674-e690","publisher":"Lippincott Williams and Wilkins","title":"The Heart of 25 by 25: Achieving the Goal of Reducing Global and Regional Premature Deaths From Cardiovascular Diseases and Stroke: A Modeling Study From the American Heart Association and World Heart Federation","type":"article-journal","volume":"133"},"uris":["http://www.mendeley.com/documents/?uuid=2bd67b2c-05a3-3267-80e9-e699040b5bbb"]}],"mendeley":{"formattedCitation":"(3)","plainTextFormattedCitation":"(3)"},"properties":{"noteIndex":0},"schema":"https://github.com/citation-style-language/schema/raw/master/csl-citation.json"}</w:instrText>
      </w:r>
      <w:r w:rsidR="007C73EE">
        <w:rPr>
          <w:rFonts w:ascii="Times New Roman" w:hAnsi="Times New Roman" w:cs="Times New Roman"/>
          <w:sz w:val="24"/>
          <w:szCs w:val="24"/>
        </w:rPr>
        <w:fldChar w:fldCharType="separate"/>
      </w:r>
      <w:r w:rsidR="00BF22E1" w:rsidRPr="00BF22E1">
        <w:rPr>
          <w:rFonts w:ascii="Times New Roman" w:hAnsi="Times New Roman" w:cs="Times New Roman"/>
          <w:noProof/>
          <w:sz w:val="24"/>
          <w:szCs w:val="24"/>
        </w:rPr>
        <w:t>(3)</w:t>
      </w:r>
      <w:r w:rsidR="007C73EE">
        <w:rPr>
          <w:rFonts w:ascii="Times New Roman" w:hAnsi="Times New Roman" w:cs="Times New Roman"/>
          <w:sz w:val="24"/>
          <w:szCs w:val="24"/>
        </w:rPr>
        <w:fldChar w:fldCharType="end"/>
      </w:r>
      <w:r w:rsidR="0052242A">
        <w:rPr>
          <w:rFonts w:ascii="Times New Roman" w:hAnsi="Times New Roman" w:cs="Times New Roman"/>
          <w:sz w:val="24"/>
          <w:szCs w:val="24"/>
        </w:rPr>
        <w:t xml:space="preserve">. </w:t>
      </w:r>
    </w:p>
    <w:p w:rsidR="00EA6DC6" w:rsidRDefault="00ED41BE" w:rsidP="00EA6D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have observed large differences in </w:t>
      </w:r>
      <w:r w:rsidR="00483F33">
        <w:rPr>
          <w:rFonts w:ascii="Times New Roman" w:hAnsi="Times New Roman" w:cs="Times New Roman"/>
          <w:sz w:val="24"/>
          <w:szCs w:val="24"/>
        </w:rPr>
        <w:t xml:space="preserve">the </w:t>
      </w:r>
      <w:r>
        <w:rPr>
          <w:rFonts w:ascii="Times New Roman" w:hAnsi="Times New Roman" w:cs="Times New Roman"/>
          <w:sz w:val="24"/>
          <w:szCs w:val="24"/>
        </w:rPr>
        <w:t>first clinical manifestation of card</w:t>
      </w:r>
      <w:r w:rsidR="00BF22E1">
        <w:rPr>
          <w:rFonts w:ascii="Times New Roman" w:hAnsi="Times New Roman" w:cs="Times New Roman"/>
          <w:sz w:val="24"/>
          <w:szCs w:val="24"/>
        </w:rPr>
        <w:t>iovascular disease by age</w:t>
      </w:r>
      <w:r>
        <w:rPr>
          <w:rFonts w:ascii="Times New Roman" w:hAnsi="Times New Roman" w:cs="Times New Roman"/>
          <w:sz w:val="24"/>
          <w:szCs w:val="24"/>
        </w:rPr>
        <w:t>, with coronary heart disease being more prevalent at younger</w:t>
      </w:r>
      <w:r w:rsidR="00483F33">
        <w:rPr>
          <w:rFonts w:ascii="Times New Roman" w:hAnsi="Times New Roman" w:cs="Times New Roman"/>
          <w:sz w:val="24"/>
          <w:szCs w:val="24"/>
        </w:rPr>
        <w:t>,</w:t>
      </w:r>
      <w:r>
        <w:rPr>
          <w:rFonts w:ascii="Times New Roman" w:hAnsi="Times New Roman" w:cs="Times New Roman"/>
          <w:sz w:val="24"/>
          <w:szCs w:val="24"/>
        </w:rPr>
        <w:t xml:space="preserve"> and heart failure at older</w:t>
      </w:r>
      <w:r w:rsidR="00483F33">
        <w:rPr>
          <w:rFonts w:ascii="Times New Roman" w:hAnsi="Times New Roman" w:cs="Times New Roman"/>
          <w:sz w:val="24"/>
          <w:szCs w:val="24"/>
        </w:rPr>
        <w:t>,</w:t>
      </w:r>
      <w:r>
        <w:rPr>
          <w:rFonts w:ascii="Times New Roman" w:hAnsi="Times New Roman" w:cs="Times New Roman"/>
          <w:sz w:val="24"/>
          <w:szCs w:val="24"/>
        </w:rPr>
        <w:t xml:space="preserve"> age groups. </w:t>
      </w:r>
      <w:r w:rsidR="00BF22E1">
        <w:rPr>
          <w:rFonts w:ascii="Times New Roman" w:hAnsi="Times New Roman" w:cs="Times New Roman"/>
          <w:sz w:val="24"/>
          <w:szCs w:val="24"/>
        </w:rPr>
        <w:t>T</w:t>
      </w:r>
      <w:r>
        <w:rPr>
          <w:rFonts w:ascii="Times New Roman" w:hAnsi="Times New Roman" w:cs="Times New Roman"/>
          <w:sz w:val="24"/>
          <w:szCs w:val="24"/>
        </w:rPr>
        <w:t xml:space="preserve">his data should prompt to evaluate how </w:t>
      </w:r>
      <w:r w:rsidR="00BF22E1">
        <w:rPr>
          <w:rFonts w:ascii="Times New Roman" w:hAnsi="Times New Roman" w:cs="Times New Roman"/>
          <w:sz w:val="24"/>
          <w:szCs w:val="24"/>
        </w:rPr>
        <w:t xml:space="preserve">an ongoing </w:t>
      </w:r>
      <w:r>
        <w:rPr>
          <w:rFonts w:ascii="Times New Roman" w:hAnsi="Times New Roman" w:cs="Times New Roman"/>
          <w:sz w:val="24"/>
          <w:szCs w:val="24"/>
        </w:rPr>
        <w:t xml:space="preserve">prevention </w:t>
      </w:r>
      <w:r w:rsidR="00BF22E1">
        <w:rPr>
          <w:rFonts w:ascii="Times New Roman" w:hAnsi="Times New Roman" w:cs="Times New Roman"/>
          <w:sz w:val="24"/>
          <w:szCs w:val="24"/>
        </w:rPr>
        <w:t>strategy c</w:t>
      </w:r>
      <w:r>
        <w:rPr>
          <w:rFonts w:ascii="Times New Roman" w:hAnsi="Times New Roman" w:cs="Times New Roman"/>
          <w:sz w:val="24"/>
          <w:szCs w:val="24"/>
        </w:rPr>
        <w:t>ould be partially swift or balanced from a main</w:t>
      </w:r>
      <w:r w:rsidR="00BF22E1">
        <w:rPr>
          <w:rFonts w:ascii="Times New Roman" w:hAnsi="Times New Roman" w:cs="Times New Roman"/>
          <w:sz w:val="24"/>
          <w:szCs w:val="24"/>
        </w:rPr>
        <w:t>ly</w:t>
      </w:r>
      <w:r>
        <w:rPr>
          <w:rFonts w:ascii="Times New Roman" w:hAnsi="Times New Roman" w:cs="Times New Roman"/>
          <w:sz w:val="24"/>
          <w:szCs w:val="24"/>
        </w:rPr>
        <w:t xml:space="preserve"> </w:t>
      </w:r>
      <w:r w:rsidR="00BF22E1">
        <w:rPr>
          <w:rFonts w:ascii="Times New Roman" w:hAnsi="Times New Roman" w:cs="Times New Roman"/>
          <w:sz w:val="24"/>
          <w:szCs w:val="24"/>
        </w:rPr>
        <w:t>lipid-</w:t>
      </w:r>
      <w:r>
        <w:rPr>
          <w:rFonts w:ascii="Times New Roman" w:hAnsi="Times New Roman" w:cs="Times New Roman"/>
          <w:sz w:val="24"/>
          <w:szCs w:val="24"/>
        </w:rPr>
        <w:t>centric</w:t>
      </w:r>
      <w:r w:rsidR="00BF22E1">
        <w:rPr>
          <w:rFonts w:ascii="Times New Roman" w:hAnsi="Times New Roman" w:cs="Times New Roman"/>
          <w:sz w:val="24"/>
          <w:szCs w:val="24"/>
        </w:rPr>
        <w:t>,</w:t>
      </w:r>
      <w:r>
        <w:rPr>
          <w:rFonts w:ascii="Times New Roman" w:hAnsi="Times New Roman" w:cs="Times New Roman"/>
          <w:sz w:val="24"/>
          <w:szCs w:val="24"/>
        </w:rPr>
        <w:t xml:space="preserve"> </w:t>
      </w:r>
      <w:r w:rsidR="00BF22E1">
        <w:rPr>
          <w:rFonts w:ascii="Times New Roman" w:hAnsi="Times New Roman" w:cs="Times New Roman"/>
          <w:sz w:val="24"/>
          <w:szCs w:val="24"/>
        </w:rPr>
        <w:t xml:space="preserve">an outstanding contributor of CHD, </w:t>
      </w:r>
      <w:r>
        <w:rPr>
          <w:rFonts w:ascii="Times New Roman" w:hAnsi="Times New Roman" w:cs="Times New Roman"/>
          <w:sz w:val="24"/>
          <w:szCs w:val="24"/>
        </w:rPr>
        <w:t xml:space="preserve">to a more </w:t>
      </w:r>
      <w:proofErr w:type="spellStart"/>
      <w:r>
        <w:rPr>
          <w:rFonts w:ascii="Times New Roman" w:hAnsi="Times New Roman" w:cs="Times New Roman"/>
          <w:sz w:val="24"/>
          <w:szCs w:val="24"/>
        </w:rPr>
        <w:t>adipo</w:t>
      </w:r>
      <w:proofErr w:type="spellEnd"/>
      <w:r w:rsidR="00BF22E1">
        <w:rPr>
          <w:rFonts w:ascii="Times New Roman" w:hAnsi="Times New Roman" w:cs="Times New Roman"/>
          <w:sz w:val="24"/>
          <w:szCs w:val="24"/>
        </w:rPr>
        <w:t>/</w:t>
      </w:r>
      <w:proofErr w:type="spellStart"/>
      <w:r w:rsidR="00BF22E1">
        <w:rPr>
          <w:rFonts w:ascii="Times New Roman" w:hAnsi="Times New Roman" w:cs="Times New Roman"/>
          <w:sz w:val="24"/>
          <w:szCs w:val="24"/>
        </w:rPr>
        <w:t>diabetocentric</w:t>
      </w:r>
      <w:proofErr w:type="spellEnd"/>
      <w:r>
        <w:rPr>
          <w:rFonts w:ascii="Times New Roman" w:hAnsi="Times New Roman" w:cs="Times New Roman"/>
          <w:sz w:val="24"/>
          <w:szCs w:val="24"/>
        </w:rPr>
        <w:t xml:space="preserve"> and blood pressure </w:t>
      </w:r>
      <w:r w:rsidR="00BF22E1">
        <w:rPr>
          <w:rFonts w:ascii="Times New Roman" w:hAnsi="Times New Roman" w:cs="Times New Roman"/>
          <w:sz w:val="24"/>
          <w:szCs w:val="24"/>
        </w:rPr>
        <w:t xml:space="preserve">approach, relevant determinants of heart failure. </w:t>
      </w:r>
      <w:r>
        <w:rPr>
          <w:rFonts w:ascii="Times New Roman" w:hAnsi="Times New Roman" w:cs="Times New Roman"/>
          <w:sz w:val="24"/>
          <w:szCs w:val="24"/>
        </w:rPr>
        <w:t>Thus,</w:t>
      </w:r>
      <w:r w:rsidR="0052242A">
        <w:rPr>
          <w:rFonts w:ascii="Times New Roman" w:hAnsi="Times New Roman" w:cs="Times New Roman"/>
          <w:sz w:val="24"/>
          <w:szCs w:val="24"/>
        </w:rPr>
        <w:t xml:space="preserve"> we believed </w:t>
      </w:r>
      <w:r w:rsidR="00AA663C">
        <w:rPr>
          <w:rFonts w:ascii="Times New Roman" w:hAnsi="Times New Roman" w:cs="Times New Roman"/>
          <w:sz w:val="24"/>
          <w:szCs w:val="24"/>
        </w:rPr>
        <w:t>this</w:t>
      </w:r>
      <w:r w:rsidR="0052242A">
        <w:rPr>
          <w:rFonts w:ascii="Times New Roman" w:hAnsi="Times New Roman" w:cs="Times New Roman"/>
          <w:sz w:val="24"/>
          <w:szCs w:val="24"/>
        </w:rPr>
        <w:t xml:space="preserve"> data should be useful to modulate current strategies, in </w:t>
      </w:r>
      <w:r>
        <w:rPr>
          <w:rFonts w:ascii="Times New Roman" w:hAnsi="Times New Roman" w:cs="Times New Roman"/>
          <w:sz w:val="24"/>
          <w:szCs w:val="24"/>
        </w:rPr>
        <w:t>a</w:t>
      </w:r>
      <w:r w:rsidR="0052242A">
        <w:rPr>
          <w:rFonts w:ascii="Times New Roman" w:hAnsi="Times New Roman" w:cs="Times New Roman"/>
          <w:sz w:val="24"/>
          <w:szCs w:val="24"/>
        </w:rPr>
        <w:t xml:space="preserve"> European Mediterranean country with</w:t>
      </w:r>
      <w:r>
        <w:rPr>
          <w:rFonts w:ascii="Times New Roman" w:hAnsi="Times New Roman" w:cs="Times New Roman"/>
          <w:sz w:val="24"/>
          <w:szCs w:val="24"/>
        </w:rPr>
        <w:t xml:space="preserve"> low CVD mortality compared with north European ones. </w:t>
      </w:r>
      <w:r w:rsidR="0052242A">
        <w:rPr>
          <w:rFonts w:ascii="Times New Roman" w:hAnsi="Times New Roman" w:cs="Times New Roman"/>
          <w:sz w:val="24"/>
          <w:szCs w:val="24"/>
        </w:rPr>
        <w:t xml:space="preserve"> </w:t>
      </w:r>
    </w:p>
    <w:p w:rsidR="00AA663C" w:rsidRPr="002A6A31" w:rsidRDefault="00AA663C" w:rsidP="00EA6DC6">
      <w:pPr>
        <w:spacing w:line="480" w:lineRule="auto"/>
        <w:jc w:val="both"/>
        <w:rPr>
          <w:rFonts w:ascii="Times New Roman" w:hAnsi="Times New Roman" w:cs="Times New Roman"/>
          <w:sz w:val="24"/>
          <w:szCs w:val="24"/>
        </w:rPr>
      </w:pPr>
      <w:commentRangeStart w:id="62"/>
      <w:proofErr w:type="spellStart"/>
      <w:r>
        <w:rPr>
          <w:rFonts w:ascii="Times New Roman" w:hAnsi="Times New Roman" w:cs="Times New Roman"/>
          <w:sz w:val="24"/>
          <w:szCs w:val="24"/>
        </w:rPr>
        <w:t>Puntos</w:t>
      </w:r>
      <w:proofErr w:type="spellEnd"/>
      <w:r>
        <w:rPr>
          <w:rFonts w:ascii="Times New Roman" w:hAnsi="Times New Roman" w:cs="Times New Roman"/>
          <w:sz w:val="24"/>
          <w:szCs w:val="24"/>
        </w:rPr>
        <w:t xml:space="preserve">: </w:t>
      </w:r>
    </w:p>
    <w:p w:rsidR="00AA663C" w:rsidRPr="00997B50" w:rsidRDefault="00AA663C" w:rsidP="00EC4ABB">
      <w:pPr>
        <w:pStyle w:val="Prrafodelista"/>
        <w:numPr>
          <w:ilvl w:val="0"/>
          <w:numId w:val="22"/>
        </w:numPr>
        <w:spacing w:line="480" w:lineRule="auto"/>
        <w:rPr>
          <w:rFonts w:ascii="Times New Roman" w:hAnsi="Times New Roman" w:cs="Times New Roman"/>
          <w:sz w:val="24"/>
          <w:szCs w:val="24"/>
          <w:lang w:val="es-ES"/>
        </w:rPr>
      </w:pPr>
      <w:r w:rsidRPr="00997B50">
        <w:rPr>
          <w:rFonts w:ascii="Times New Roman" w:hAnsi="Times New Roman" w:cs="Times New Roman"/>
          <w:sz w:val="24"/>
          <w:szCs w:val="24"/>
          <w:lang w:val="es-ES"/>
        </w:rPr>
        <w:t xml:space="preserve">Ofrecer comparaciones con estudios previos europeos sobre todo. </w:t>
      </w:r>
      <w:r w:rsidRPr="00AA663C">
        <w:rPr>
          <w:rFonts w:ascii="Times New Roman" w:hAnsi="Times New Roman" w:cs="Times New Roman"/>
          <w:sz w:val="24"/>
          <w:szCs w:val="24"/>
          <w:lang w:val="es-ES"/>
        </w:rPr>
        <w:t xml:space="preserve">Creo que hemos de ir a una revista europea de cardiología. </w:t>
      </w:r>
    </w:p>
    <w:p w:rsidR="00C51D19" w:rsidRPr="00EC4ABB" w:rsidRDefault="00C51D19" w:rsidP="00EC4ABB">
      <w:pPr>
        <w:pStyle w:val="Prrafodelista"/>
        <w:numPr>
          <w:ilvl w:val="0"/>
          <w:numId w:val="22"/>
        </w:numPr>
        <w:spacing w:line="480" w:lineRule="auto"/>
        <w:rPr>
          <w:rFonts w:ascii="Times New Roman" w:hAnsi="Times New Roman" w:cs="Times New Roman"/>
          <w:sz w:val="24"/>
          <w:szCs w:val="24"/>
        </w:rPr>
      </w:pPr>
      <w:r w:rsidRPr="00EC4ABB">
        <w:rPr>
          <w:rFonts w:ascii="Times New Roman" w:hAnsi="Times New Roman" w:cs="Times New Roman"/>
          <w:sz w:val="24"/>
          <w:szCs w:val="24"/>
        </w:rPr>
        <w:t xml:space="preserve">Large differences in first manifestation of cardiovascular disease by age and sex </w:t>
      </w:r>
    </w:p>
    <w:p w:rsidR="00C51D19" w:rsidRPr="00EC4ABB" w:rsidRDefault="00C51D19" w:rsidP="00EC4ABB">
      <w:pPr>
        <w:pStyle w:val="Prrafodelista"/>
        <w:numPr>
          <w:ilvl w:val="0"/>
          <w:numId w:val="22"/>
        </w:numPr>
        <w:spacing w:line="480" w:lineRule="auto"/>
        <w:rPr>
          <w:rFonts w:ascii="Times New Roman" w:hAnsi="Times New Roman" w:cs="Times New Roman"/>
          <w:sz w:val="24"/>
          <w:szCs w:val="24"/>
        </w:rPr>
      </w:pPr>
      <w:r w:rsidRPr="00EC4ABB">
        <w:rPr>
          <w:rFonts w:ascii="Times New Roman" w:hAnsi="Times New Roman" w:cs="Times New Roman"/>
          <w:sz w:val="24"/>
          <w:szCs w:val="24"/>
        </w:rPr>
        <w:t xml:space="preserve">Predictive equations based on data not incorporating </w:t>
      </w:r>
      <w:proofErr w:type="spellStart"/>
      <w:r w:rsidRPr="00EC4ABB">
        <w:rPr>
          <w:rFonts w:ascii="Times New Roman" w:hAnsi="Times New Roman" w:cs="Times New Roman"/>
          <w:sz w:val="24"/>
          <w:szCs w:val="24"/>
        </w:rPr>
        <w:t>cerebrovascular</w:t>
      </w:r>
      <w:proofErr w:type="spellEnd"/>
      <w:r w:rsidRPr="00EC4ABB">
        <w:rPr>
          <w:rFonts w:ascii="Times New Roman" w:hAnsi="Times New Roman" w:cs="Times New Roman"/>
          <w:sz w:val="24"/>
          <w:szCs w:val="24"/>
        </w:rPr>
        <w:t xml:space="preserve"> disease outcomes may underestimate risk in women since they are more prompt to </w:t>
      </w:r>
      <w:proofErr w:type="spellStart"/>
      <w:r w:rsidRPr="00EC4ABB">
        <w:rPr>
          <w:rFonts w:ascii="Times New Roman" w:hAnsi="Times New Roman" w:cs="Times New Roman"/>
          <w:sz w:val="24"/>
          <w:szCs w:val="24"/>
        </w:rPr>
        <w:t>cerebrovascular</w:t>
      </w:r>
      <w:proofErr w:type="spellEnd"/>
      <w:r w:rsidRPr="00EC4ABB">
        <w:rPr>
          <w:rFonts w:ascii="Times New Roman" w:hAnsi="Times New Roman" w:cs="Times New Roman"/>
          <w:sz w:val="24"/>
          <w:szCs w:val="24"/>
        </w:rPr>
        <w:t xml:space="preserve"> disease. On the other hand, prevention of atherosclerotic events </w:t>
      </w:r>
      <w:r w:rsidR="004C0096" w:rsidRPr="00EC4ABB">
        <w:rPr>
          <w:rFonts w:ascii="Times New Roman" w:hAnsi="Times New Roman" w:cs="Times New Roman"/>
          <w:sz w:val="24"/>
          <w:szCs w:val="24"/>
        </w:rPr>
        <w:t xml:space="preserve">(more focus in lipid prevention) </w:t>
      </w:r>
      <w:r w:rsidRPr="00EC4ABB">
        <w:rPr>
          <w:rFonts w:ascii="Times New Roman" w:hAnsi="Times New Roman" w:cs="Times New Roman"/>
          <w:sz w:val="24"/>
          <w:szCs w:val="24"/>
        </w:rPr>
        <w:t>in older women would promote cardiovascular medications</w:t>
      </w:r>
      <w:r w:rsidR="004C0096" w:rsidRPr="00EC4ABB">
        <w:rPr>
          <w:rFonts w:ascii="Times New Roman" w:hAnsi="Times New Roman" w:cs="Times New Roman"/>
          <w:sz w:val="24"/>
          <w:szCs w:val="24"/>
        </w:rPr>
        <w:t xml:space="preserve"> (</w:t>
      </w:r>
      <w:proofErr w:type="spellStart"/>
      <w:r w:rsidR="004C0096" w:rsidRPr="00EC4ABB">
        <w:rPr>
          <w:rFonts w:ascii="Times New Roman" w:hAnsi="Times New Roman" w:cs="Times New Roman"/>
          <w:sz w:val="24"/>
          <w:szCs w:val="24"/>
        </w:rPr>
        <w:t>statins</w:t>
      </w:r>
      <w:proofErr w:type="spellEnd"/>
      <w:r w:rsidR="004C0096" w:rsidRPr="00EC4ABB">
        <w:rPr>
          <w:rFonts w:ascii="Times New Roman" w:hAnsi="Times New Roman" w:cs="Times New Roman"/>
          <w:sz w:val="24"/>
          <w:szCs w:val="24"/>
        </w:rPr>
        <w:t>)</w:t>
      </w:r>
      <w:r w:rsidRPr="00EC4ABB">
        <w:rPr>
          <w:rFonts w:ascii="Times New Roman" w:hAnsi="Times New Roman" w:cs="Times New Roman"/>
          <w:sz w:val="24"/>
          <w:szCs w:val="24"/>
        </w:rPr>
        <w:t xml:space="preserve"> that may not prevent heart failure</w:t>
      </w:r>
      <w:r w:rsidR="004C0096" w:rsidRPr="00EC4ABB">
        <w:rPr>
          <w:rFonts w:ascii="Times New Roman" w:hAnsi="Times New Roman" w:cs="Times New Roman"/>
          <w:sz w:val="24"/>
          <w:szCs w:val="24"/>
        </w:rPr>
        <w:t xml:space="preserve">, more </w:t>
      </w:r>
      <w:r w:rsidR="00AA663C">
        <w:rPr>
          <w:rFonts w:ascii="Times New Roman" w:hAnsi="Times New Roman" w:cs="Times New Roman"/>
          <w:sz w:val="24"/>
          <w:szCs w:val="24"/>
        </w:rPr>
        <w:t>close</w:t>
      </w:r>
      <w:r w:rsidR="004C0096" w:rsidRPr="00EC4ABB">
        <w:rPr>
          <w:rFonts w:ascii="Times New Roman" w:hAnsi="Times New Roman" w:cs="Times New Roman"/>
          <w:sz w:val="24"/>
          <w:szCs w:val="24"/>
        </w:rPr>
        <w:t xml:space="preserve"> to body weight reduction and blood pressure control. </w:t>
      </w:r>
      <w:r w:rsidR="004C0096" w:rsidRPr="00EC4ABB">
        <w:rPr>
          <w:rFonts w:ascii="Times New Roman" w:hAnsi="Times New Roman" w:cs="Times New Roman"/>
          <w:sz w:val="24"/>
          <w:szCs w:val="24"/>
        </w:rPr>
        <w:tab/>
      </w:r>
      <w:r w:rsidRPr="00EC4ABB">
        <w:rPr>
          <w:rFonts w:ascii="Times New Roman" w:hAnsi="Times New Roman" w:cs="Times New Roman"/>
          <w:sz w:val="24"/>
          <w:szCs w:val="24"/>
        </w:rPr>
        <w:t xml:space="preserve"> </w:t>
      </w:r>
    </w:p>
    <w:p w:rsidR="00C51D19" w:rsidRPr="00EC4ABB" w:rsidRDefault="00C51D19" w:rsidP="00EC4ABB">
      <w:pPr>
        <w:pStyle w:val="Prrafodelista"/>
        <w:numPr>
          <w:ilvl w:val="0"/>
          <w:numId w:val="22"/>
        </w:numPr>
        <w:spacing w:line="480" w:lineRule="auto"/>
        <w:rPr>
          <w:rFonts w:ascii="Times New Roman" w:hAnsi="Times New Roman" w:cs="Times New Roman"/>
          <w:sz w:val="24"/>
          <w:szCs w:val="24"/>
        </w:rPr>
      </w:pPr>
      <w:r w:rsidRPr="00EC4ABB">
        <w:rPr>
          <w:rFonts w:ascii="Times New Roman" w:hAnsi="Times New Roman" w:cs="Times New Roman"/>
          <w:sz w:val="24"/>
          <w:szCs w:val="24"/>
        </w:rPr>
        <w:lastRenderedPageBreak/>
        <w:t xml:space="preserve">Data based on clinical diagnosis from treating physicians, they may not be as specific or objective as those specified in clinical trials but they imply medical treatment, consultant to other specialist to further study, </w:t>
      </w:r>
      <w:proofErr w:type="spellStart"/>
      <w:r w:rsidRPr="00EC4ABB">
        <w:rPr>
          <w:rFonts w:ascii="Times New Roman" w:hAnsi="Times New Roman" w:cs="Times New Roman"/>
          <w:sz w:val="24"/>
          <w:szCs w:val="24"/>
        </w:rPr>
        <w:t>treatmen</w:t>
      </w:r>
      <w:proofErr w:type="spellEnd"/>
      <w:r w:rsidRPr="00EC4ABB">
        <w:rPr>
          <w:rFonts w:ascii="Times New Roman" w:hAnsi="Times New Roman" w:cs="Times New Roman"/>
          <w:sz w:val="24"/>
          <w:szCs w:val="24"/>
        </w:rPr>
        <w:t xml:space="preserve"> optimization, further testing (imaging or lab tests), etc </w:t>
      </w:r>
    </w:p>
    <w:p w:rsidR="004C0096" w:rsidRPr="00EC4ABB" w:rsidRDefault="004C0096" w:rsidP="00EC4ABB">
      <w:pPr>
        <w:pStyle w:val="Prrafodelista"/>
        <w:numPr>
          <w:ilvl w:val="0"/>
          <w:numId w:val="22"/>
        </w:numPr>
        <w:spacing w:line="480" w:lineRule="auto"/>
        <w:rPr>
          <w:rFonts w:ascii="Times New Roman" w:hAnsi="Times New Roman" w:cs="Times New Roman"/>
          <w:sz w:val="24"/>
          <w:szCs w:val="24"/>
        </w:rPr>
      </w:pPr>
      <w:r w:rsidRPr="00EC4ABB">
        <w:rPr>
          <w:rFonts w:ascii="Times New Roman" w:hAnsi="Times New Roman" w:cs="Times New Roman"/>
          <w:sz w:val="24"/>
          <w:szCs w:val="24"/>
        </w:rPr>
        <w:t xml:space="preserve">Heart failure arose as the first manifestation in women. </w:t>
      </w:r>
    </w:p>
    <w:p w:rsidR="004C0096" w:rsidRPr="00EC4ABB" w:rsidRDefault="004C0096" w:rsidP="00EC4ABB">
      <w:pPr>
        <w:spacing w:line="480" w:lineRule="auto"/>
        <w:rPr>
          <w:rFonts w:ascii="Times New Roman" w:hAnsi="Times New Roman" w:cs="Times New Roman"/>
          <w:sz w:val="24"/>
          <w:szCs w:val="24"/>
        </w:rPr>
      </w:pPr>
      <w:r w:rsidRPr="00EC4ABB">
        <w:rPr>
          <w:rFonts w:ascii="Times New Roman" w:hAnsi="Times New Roman" w:cs="Times New Roman"/>
          <w:sz w:val="24"/>
          <w:szCs w:val="24"/>
        </w:rPr>
        <w:t>Limitations</w:t>
      </w:r>
    </w:p>
    <w:p w:rsidR="004C0096" w:rsidRDefault="004C0096" w:rsidP="00EC4ABB">
      <w:pPr>
        <w:spacing w:line="480" w:lineRule="auto"/>
        <w:rPr>
          <w:ins w:id="63" w:author="Jordi Real" w:date="2020-11-02T10:27:00Z"/>
          <w:rFonts w:ascii="Times New Roman" w:hAnsi="Times New Roman" w:cs="Times New Roman"/>
          <w:sz w:val="24"/>
          <w:szCs w:val="24"/>
        </w:rPr>
      </w:pPr>
      <w:r w:rsidRPr="00EC4ABB">
        <w:rPr>
          <w:rFonts w:ascii="Times New Roman" w:hAnsi="Times New Roman" w:cs="Times New Roman"/>
          <w:sz w:val="24"/>
          <w:szCs w:val="24"/>
        </w:rPr>
        <w:t>Double diagnosis at the same date</w:t>
      </w:r>
    </w:p>
    <w:p w:rsidR="0059506E" w:rsidRDefault="007C73EE" w:rsidP="00EC4ABB">
      <w:pPr>
        <w:spacing w:line="480" w:lineRule="auto"/>
        <w:rPr>
          <w:ins w:id="64" w:author="Jordi Real" w:date="2020-11-02T10:27:00Z"/>
          <w:rFonts w:ascii="Times New Roman" w:hAnsi="Times New Roman" w:cs="Times New Roman"/>
          <w:sz w:val="24"/>
          <w:szCs w:val="24"/>
          <w:lang w:val="es-ES"/>
        </w:rPr>
      </w:pPr>
      <w:proofErr w:type="spellStart"/>
      <w:ins w:id="65" w:author="Jordi Real" w:date="2020-11-02T10:27:00Z">
        <w:r w:rsidRPr="007C73EE">
          <w:rPr>
            <w:rFonts w:ascii="Times New Roman" w:hAnsi="Times New Roman" w:cs="Times New Roman"/>
            <w:sz w:val="24"/>
            <w:szCs w:val="24"/>
            <w:lang w:val="es-ES"/>
            <w:rPrChange w:id="66" w:author="Jordi Real" w:date="2020-11-02T10:27:00Z">
              <w:rPr>
                <w:rFonts w:ascii="Times New Roman" w:hAnsi="Times New Roman" w:cs="Times New Roman"/>
                <w:sz w:val="24"/>
                <w:szCs w:val="24"/>
              </w:rPr>
            </w:rPrChange>
          </w:rPr>
          <w:t>Infraregistro</w:t>
        </w:r>
        <w:proofErr w:type="spellEnd"/>
        <w:r w:rsidRPr="007C73EE">
          <w:rPr>
            <w:rFonts w:ascii="Times New Roman" w:hAnsi="Times New Roman" w:cs="Times New Roman"/>
            <w:sz w:val="24"/>
            <w:szCs w:val="24"/>
            <w:lang w:val="es-ES"/>
            <w:rPrChange w:id="67" w:author="Jordi Real" w:date="2020-11-02T10:27:00Z">
              <w:rPr>
                <w:rFonts w:ascii="Times New Roman" w:hAnsi="Times New Roman" w:cs="Times New Roman"/>
                <w:sz w:val="24"/>
                <w:szCs w:val="24"/>
              </w:rPr>
            </w:rPrChange>
          </w:rPr>
          <w:t xml:space="preserve"> de eventos y </w:t>
        </w:r>
        <w:proofErr w:type="spellStart"/>
        <w:r w:rsidRPr="007C73EE">
          <w:rPr>
            <w:rFonts w:ascii="Times New Roman" w:hAnsi="Times New Roman" w:cs="Times New Roman"/>
            <w:sz w:val="24"/>
            <w:szCs w:val="24"/>
            <w:lang w:val="es-ES"/>
            <w:rPrChange w:id="68" w:author="Jordi Real" w:date="2020-11-02T10:27:00Z">
              <w:rPr>
                <w:rFonts w:ascii="Times New Roman" w:hAnsi="Times New Roman" w:cs="Times New Roman"/>
                <w:sz w:val="24"/>
                <w:szCs w:val="24"/>
              </w:rPr>
            </w:rPrChange>
          </w:rPr>
          <w:t>c</w:t>
        </w:r>
        <w:r w:rsidR="0059506E">
          <w:rPr>
            <w:rFonts w:ascii="Times New Roman" w:hAnsi="Times New Roman" w:cs="Times New Roman"/>
            <w:sz w:val="24"/>
            <w:szCs w:val="24"/>
            <w:lang w:val="es-ES"/>
          </w:rPr>
          <w:t>omorbilidades</w:t>
        </w:r>
        <w:proofErr w:type="spellEnd"/>
      </w:ins>
    </w:p>
    <w:commentRangeEnd w:id="62"/>
    <w:p w:rsidR="0059506E" w:rsidRPr="0059506E" w:rsidRDefault="0059506E" w:rsidP="00EC4ABB">
      <w:pPr>
        <w:spacing w:line="480" w:lineRule="auto"/>
        <w:rPr>
          <w:rFonts w:ascii="Times New Roman" w:hAnsi="Times New Roman" w:cs="Times New Roman"/>
          <w:sz w:val="24"/>
          <w:szCs w:val="24"/>
          <w:lang w:val="es-ES"/>
          <w:rPrChange w:id="69" w:author="Jordi Real" w:date="2020-11-02T10:27:00Z">
            <w:rPr>
              <w:rFonts w:ascii="Times New Roman" w:hAnsi="Times New Roman" w:cs="Times New Roman"/>
              <w:sz w:val="24"/>
              <w:szCs w:val="24"/>
            </w:rPr>
          </w:rPrChange>
        </w:rPr>
      </w:pPr>
      <w:ins w:id="70" w:author="Jordi Real" w:date="2020-11-02T10:27:00Z">
        <w:r>
          <w:rPr>
            <w:rStyle w:val="Refdecomentario"/>
          </w:rPr>
          <w:commentReference w:id="62"/>
        </w:r>
      </w:ins>
    </w:p>
    <w:p w:rsidR="004C0096" w:rsidRPr="0059506E" w:rsidRDefault="004C0096" w:rsidP="00EC4ABB">
      <w:pPr>
        <w:spacing w:line="480" w:lineRule="auto"/>
        <w:rPr>
          <w:rFonts w:ascii="Times New Roman" w:hAnsi="Times New Roman" w:cs="Times New Roman"/>
          <w:sz w:val="24"/>
          <w:szCs w:val="24"/>
          <w:lang w:val="es-ES"/>
          <w:rPrChange w:id="71" w:author="Jordi Real" w:date="2020-11-02T10:27:00Z">
            <w:rPr>
              <w:rFonts w:ascii="Times New Roman" w:hAnsi="Times New Roman" w:cs="Times New Roman"/>
              <w:sz w:val="24"/>
              <w:szCs w:val="24"/>
            </w:rPr>
          </w:rPrChange>
        </w:rPr>
      </w:pPr>
    </w:p>
    <w:sectPr w:rsidR="004C0096" w:rsidRPr="0059506E" w:rsidSect="00B66E45">
      <w:footerReference w:type="default" r:id="rId9"/>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Jordi Real" w:date="2020-11-02T10:28:00Z" w:initials="J Real">
    <w:p w:rsidR="00CE7E65" w:rsidRPr="00CE7E65" w:rsidRDefault="00CE7E65">
      <w:pPr>
        <w:pStyle w:val="Textocomentario"/>
        <w:rPr>
          <w:lang w:val="es-ES"/>
        </w:rPr>
      </w:pPr>
      <w:r>
        <w:rPr>
          <w:rStyle w:val="Refdecomentario"/>
        </w:rPr>
        <w:annotationRef/>
      </w:r>
      <w:r w:rsidRPr="00CE7E65">
        <w:rPr>
          <w:rStyle w:val="Refdecomentario"/>
          <w:lang w:val="es-ES"/>
        </w:rPr>
        <w:t xml:space="preserve">Poner </w:t>
      </w:r>
      <w:r w:rsidRPr="00CE7E65">
        <w:rPr>
          <w:lang w:val="es-ES"/>
        </w:rPr>
        <w:t xml:space="preserve"> referencia</w:t>
      </w:r>
    </w:p>
  </w:comment>
  <w:comment w:id="9" w:author="Jordi Real" w:date="2020-11-02T10:28:00Z" w:initials="J Real">
    <w:p w:rsidR="00CE7E65" w:rsidRPr="00CE7E65" w:rsidRDefault="00CE7E65">
      <w:pPr>
        <w:pStyle w:val="Textocomentario"/>
        <w:rPr>
          <w:lang w:val="es-ES"/>
        </w:rPr>
      </w:pPr>
      <w:r>
        <w:rPr>
          <w:rStyle w:val="Refdecomentario"/>
        </w:rPr>
        <w:annotationRef/>
      </w:r>
      <w:r w:rsidRPr="00CE7E65">
        <w:rPr>
          <w:lang w:val="es-ES"/>
        </w:rPr>
        <w:t>Ya se h</w:t>
      </w:r>
      <w:r>
        <w:rPr>
          <w:lang w:val="es-ES"/>
        </w:rPr>
        <w:t>a comentado</w:t>
      </w:r>
    </w:p>
  </w:comment>
  <w:comment w:id="11" w:author="Jordi Real" w:date="2020-11-02T10:28:00Z" w:initials="J Real">
    <w:p w:rsidR="00CE7E65" w:rsidRPr="00CE7E65" w:rsidRDefault="00CE7E65">
      <w:pPr>
        <w:pStyle w:val="Textocomentario"/>
        <w:rPr>
          <w:lang w:val="es-ES"/>
        </w:rPr>
      </w:pPr>
      <w:r>
        <w:rPr>
          <w:rStyle w:val="Refdecomentario"/>
        </w:rPr>
        <w:annotationRef/>
      </w:r>
      <w:r w:rsidRPr="00CE7E65">
        <w:rPr>
          <w:lang w:val="es-ES"/>
        </w:rPr>
        <w:t>Añ</w:t>
      </w:r>
      <w:r>
        <w:rPr>
          <w:lang w:val="es-ES"/>
        </w:rPr>
        <w:t>adir la tasa de incidencia % anual</w:t>
      </w:r>
    </w:p>
  </w:comment>
  <w:comment w:id="12" w:author="Jordi Real" w:date="2020-11-02T10:28:00Z" w:initials="J Real">
    <w:p w:rsidR="00E739D5" w:rsidRPr="00E739D5" w:rsidRDefault="00E739D5">
      <w:pPr>
        <w:pStyle w:val="Textocomentario"/>
        <w:rPr>
          <w:lang w:val="es-ES"/>
        </w:rPr>
      </w:pPr>
      <w:r>
        <w:rPr>
          <w:rStyle w:val="Refdecomentario"/>
        </w:rPr>
        <w:annotationRef/>
      </w:r>
      <w:r w:rsidRPr="00E739D5">
        <w:rPr>
          <w:lang w:val="es-ES"/>
        </w:rPr>
        <w:t xml:space="preserve">He </w:t>
      </w:r>
      <w:r>
        <w:rPr>
          <w:lang w:val="es-ES"/>
        </w:rPr>
        <w:t>cambiado de orden resultados. Para mi tiene más sentido (si se empieza así con toda la población)</w:t>
      </w:r>
      <w:r w:rsidR="0059506E">
        <w:rPr>
          <w:lang w:val="es-ES"/>
        </w:rPr>
        <w:t xml:space="preserve">, primero hablar de la incidencia de CV de toda la población y después situarnos en </w:t>
      </w:r>
      <w:proofErr w:type="spellStart"/>
      <w:r w:rsidR="0059506E">
        <w:rPr>
          <w:lang w:val="es-ES"/>
        </w:rPr>
        <w:t>como</w:t>
      </w:r>
      <w:proofErr w:type="spellEnd"/>
      <w:r w:rsidR="0059506E">
        <w:rPr>
          <w:lang w:val="es-ES"/>
        </w:rPr>
        <w:t xml:space="preserve"> era </w:t>
      </w:r>
      <w:proofErr w:type="spellStart"/>
      <w:r w:rsidR="0059506E">
        <w:rPr>
          <w:lang w:val="es-ES"/>
        </w:rPr>
        <w:t>estps</w:t>
      </w:r>
      <w:proofErr w:type="spellEnd"/>
      <w:r w:rsidR="0059506E">
        <w:rPr>
          <w:lang w:val="es-ES"/>
        </w:rPr>
        <w:t xml:space="preserve"> eventos CV . </w:t>
      </w:r>
    </w:p>
  </w:comment>
  <w:comment w:id="20" w:author="ORTEGA, EMILIO (ICMDM)" w:date="2020-11-02T10:28:00Z" w:initials="OE(">
    <w:p w:rsidR="00E739D5" w:rsidRPr="008E0888" w:rsidRDefault="00E739D5" w:rsidP="00E739D5">
      <w:pPr>
        <w:pStyle w:val="Textocomentario"/>
        <w:rPr>
          <w:lang w:val="es-ES"/>
        </w:rPr>
      </w:pPr>
      <w:r>
        <w:rPr>
          <w:rStyle w:val="Refdecomentario"/>
        </w:rPr>
        <w:annotationRef/>
      </w:r>
      <w:r w:rsidRPr="008E0888">
        <w:rPr>
          <w:lang w:val="es-ES"/>
        </w:rPr>
        <w:t>Estas</w:t>
      </w:r>
      <w:r>
        <w:rPr>
          <w:lang w:val="es-ES"/>
        </w:rPr>
        <w:t xml:space="preserve"> figuras deberíamos mejorarlas </w:t>
      </w:r>
      <w:r w:rsidRPr="008E0888">
        <w:rPr>
          <w:lang w:val="es-ES"/>
        </w:rPr>
        <w:t>p</w:t>
      </w:r>
      <w:r>
        <w:rPr>
          <w:lang w:val="es-ES"/>
        </w:rPr>
        <w:t>a</w:t>
      </w:r>
      <w:r w:rsidRPr="008E0888">
        <w:rPr>
          <w:lang w:val="es-ES"/>
        </w:rPr>
        <w:t>ra enviar a una revista</w:t>
      </w:r>
      <w:r>
        <w:rPr>
          <w:lang w:val="es-ES"/>
        </w:rPr>
        <w:t>. En este caso haría solo una figura con SEXOS para todo el grupo  totales para hombres y mujeres sin dividir por sexos, viendo que la incidencia es muy baja</w:t>
      </w:r>
    </w:p>
  </w:comment>
  <w:comment w:id="33" w:author="Jordi Real" w:date="2020-11-02T10:28:00Z" w:initials="J Real">
    <w:p w:rsidR="00191127" w:rsidRDefault="00191127">
      <w:pPr>
        <w:pStyle w:val="Textocomentario"/>
        <w:rPr>
          <w:lang w:val="es-ES"/>
        </w:rPr>
      </w:pPr>
      <w:r>
        <w:rPr>
          <w:rStyle w:val="Refdecomentario"/>
        </w:rPr>
        <w:annotationRef/>
      </w:r>
      <w:r w:rsidRPr="00191127">
        <w:rPr>
          <w:lang w:val="es-ES"/>
        </w:rPr>
        <w:t>Ojo que no</w:t>
      </w:r>
      <w:r>
        <w:rPr>
          <w:lang w:val="es-ES"/>
        </w:rPr>
        <w:t xml:space="preserve"> es la edad en el momento del primer evento CV, </w:t>
      </w:r>
      <w:proofErr w:type="spellStart"/>
      <w:r>
        <w:rPr>
          <w:lang w:val="es-ES"/>
        </w:rPr>
        <w:t>sinó</w:t>
      </w:r>
      <w:proofErr w:type="spellEnd"/>
      <w:r>
        <w:rPr>
          <w:lang w:val="es-ES"/>
        </w:rPr>
        <w:t xml:space="preserve"> es la edad a 2010. </w:t>
      </w:r>
    </w:p>
    <w:p w:rsidR="00191127" w:rsidRDefault="00191127">
      <w:pPr>
        <w:pStyle w:val="Textocomentario"/>
        <w:rPr>
          <w:lang w:val="es-ES"/>
        </w:rPr>
      </w:pPr>
    </w:p>
    <w:p w:rsidR="00191127" w:rsidRDefault="00191127">
      <w:pPr>
        <w:pStyle w:val="Textocomentario"/>
        <w:rPr>
          <w:lang w:val="es-ES"/>
        </w:rPr>
      </w:pPr>
      <w:r>
        <w:rPr>
          <w:lang w:val="es-ES"/>
        </w:rPr>
        <w:t>Se cambio el diseño y la forma de agregar</w:t>
      </w:r>
    </w:p>
    <w:p w:rsidR="00191127" w:rsidRDefault="00191127">
      <w:pPr>
        <w:pStyle w:val="Textocomentario"/>
        <w:rPr>
          <w:lang w:val="es-ES"/>
        </w:rPr>
      </w:pPr>
    </w:p>
    <w:p w:rsidR="00191127" w:rsidRPr="00191127" w:rsidRDefault="00191127">
      <w:pPr>
        <w:pStyle w:val="Textocomentario"/>
        <w:rPr>
          <w:lang w:val="es-ES"/>
        </w:rPr>
      </w:pPr>
      <w:r>
        <w:rPr>
          <w:lang w:val="es-ES"/>
        </w:rPr>
        <w:t xml:space="preserve">Para </w:t>
      </w:r>
      <w:proofErr w:type="spellStart"/>
      <w:r>
        <w:rPr>
          <w:lang w:val="es-ES"/>
        </w:rPr>
        <w:t>mi</w:t>
      </w:r>
      <w:proofErr w:type="spellEnd"/>
      <w:r>
        <w:rPr>
          <w:lang w:val="es-ES"/>
        </w:rPr>
        <w:t xml:space="preserve"> el diseño inicial de PRECAV </w:t>
      </w:r>
      <w:proofErr w:type="spellStart"/>
      <w:r>
        <w:rPr>
          <w:lang w:val="es-ES"/>
        </w:rPr>
        <w:t>tenia</w:t>
      </w:r>
      <w:proofErr w:type="spellEnd"/>
      <w:r>
        <w:rPr>
          <w:lang w:val="es-ES"/>
        </w:rPr>
        <w:t xml:space="preserve"> </w:t>
      </w:r>
      <w:r w:rsidR="00D812EF">
        <w:rPr>
          <w:lang w:val="es-ES"/>
        </w:rPr>
        <w:t xml:space="preserve">sentido en relación a ver </w:t>
      </w:r>
      <w:proofErr w:type="spellStart"/>
      <w:r w:rsidR="00D812EF">
        <w:rPr>
          <w:lang w:val="es-ES"/>
        </w:rPr>
        <w:t>como</w:t>
      </w:r>
      <w:proofErr w:type="spellEnd"/>
      <w:r w:rsidR="00D812EF">
        <w:rPr>
          <w:lang w:val="es-ES"/>
        </w:rPr>
        <w:t xml:space="preserve"> </w:t>
      </w:r>
      <w:r>
        <w:rPr>
          <w:lang w:val="es-ES"/>
        </w:rPr>
        <w:t xml:space="preserve">eran los eventos en el momento </w:t>
      </w:r>
      <w:r w:rsidR="00D812EF">
        <w:rPr>
          <w:lang w:val="es-ES"/>
        </w:rPr>
        <w:t>que se producía e</w:t>
      </w:r>
      <w:r>
        <w:rPr>
          <w:lang w:val="es-ES"/>
        </w:rPr>
        <w:t xml:space="preserve">n comparación con </w:t>
      </w:r>
      <w:r w:rsidR="00D812EF">
        <w:rPr>
          <w:lang w:val="es-ES"/>
        </w:rPr>
        <w:t>un grupo control</w:t>
      </w:r>
      <w:r>
        <w:rPr>
          <w:lang w:val="es-ES"/>
        </w:rPr>
        <w:t xml:space="preserve">.  </w:t>
      </w:r>
    </w:p>
  </w:comment>
  <w:comment w:id="43" w:author="Jordi Real" w:date="2020-11-02T10:28:00Z" w:initials="J Real">
    <w:p w:rsidR="00D812EF" w:rsidRPr="00D812EF" w:rsidRDefault="00D812EF">
      <w:pPr>
        <w:pStyle w:val="Textocomentario"/>
        <w:rPr>
          <w:lang w:val="es-ES"/>
        </w:rPr>
      </w:pPr>
      <w:r>
        <w:rPr>
          <w:rStyle w:val="Refdecomentario"/>
        </w:rPr>
        <w:annotationRef/>
      </w:r>
      <w:r w:rsidRPr="00D812EF">
        <w:rPr>
          <w:lang w:val="es-ES"/>
        </w:rPr>
        <w:t>Aquí se habla de l</w:t>
      </w:r>
      <w:r>
        <w:rPr>
          <w:lang w:val="es-ES"/>
        </w:rPr>
        <w:t>a distribución por grupo de edad</w:t>
      </w:r>
    </w:p>
  </w:comment>
  <w:comment w:id="52" w:author="ORTEGA, EMILIO (ICMDM)" w:date="2020-11-02T10:28:00Z" w:initials="OE(">
    <w:p w:rsidR="008E0888" w:rsidRPr="008E0888" w:rsidRDefault="008E0888">
      <w:pPr>
        <w:pStyle w:val="Textocomentario"/>
        <w:rPr>
          <w:lang w:val="es-ES"/>
        </w:rPr>
      </w:pPr>
      <w:r>
        <w:rPr>
          <w:rStyle w:val="Refdecomentario"/>
        </w:rPr>
        <w:annotationRef/>
      </w:r>
      <w:r w:rsidRPr="008E0888">
        <w:rPr>
          <w:lang w:val="es-ES"/>
        </w:rPr>
        <w:t>Estas</w:t>
      </w:r>
      <w:r w:rsidR="00AB1180">
        <w:rPr>
          <w:lang w:val="es-ES"/>
        </w:rPr>
        <w:t xml:space="preserve"> figuras deberíamos mejorarlas </w:t>
      </w:r>
      <w:r w:rsidRPr="008E0888">
        <w:rPr>
          <w:lang w:val="es-ES"/>
        </w:rPr>
        <w:t>p</w:t>
      </w:r>
      <w:r w:rsidR="00AB1180">
        <w:rPr>
          <w:lang w:val="es-ES"/>
        </w:rPr>
        <w:t>a</w:t>
      </w:r>
      <w:r w:rsidRPr="008E0888">
        <w:rPr>
          <w:lang w:val="es-ES"/>
        </w:rPr>
        <w:t>ra enviar a una revista</w:t>
      </w:r>
      <w:r w:rsidR="00AB1180">
        <w:rPr>
          <w:lang w:val="es-ES"/>
        </w:rPr>
        <w:t>. En este caso haría solo una figura con SEXOS para todo el grupo  totales para hombres y mujeres sin dividir por sexos, viendo que la incidencia es muy baja</w:t>
      </w:r>
    </w:p>
  </w:comment>
  <w:comment w:id="57" w:author="Jordi Real" w:date="2020-11-02T10:28:00Z" w:initials="J Real">
    <w:p w:rsidR="00E739D5" w:rsidRPr="00A22FB7" w:rsidRDefault="00E739D5">
      <w:pPr>
        <w:pStyle w:val="Textocomentario"/>
        <w:rPr>
          <w:lang w:val="es-ES"/>
        </w:rPr>
      </w:pPr>
      <w:r>
        <w:rPr>
          <w:rStyle w:val="Refdecomentario"/>
        </w:rPr>
        <w:annotationRef/>
      </w:r>
      <w:r w:rsidRPr="00A22FB7">
        <w:rPr>
          <w:lang w:val="es-ES"/>
        </w:rPr>
        <w:t>Es coyuntural</w:t>
      </w:r>
    </w:p>
  </w:comment>
  <w:comment w:id="62" w:author="Jordi Real" w:date="2020-11-02T10:28:00Z" w:initials="J Real">
    <w:p w:rsidR="0059506E" w:rsidRPr="00A22FB7" w:rsidRDefault="0059506E">
      <w:pPr>
        <w:pStyle w:val="Textocomentario"/>
        <w:rPr>
          <w:lang w:val="es-ES"/>
        </w:rPr>
      </w:pPr>
      <w:r>
        <w:rPr>
          <w:rStyle w:val="Refdecomentario"/>
        </w:rPr>
        <w:annotationRef/>
      </w:r>
      <w:r w:rsidRPr="00A22FB7">
        <w:rPr>
          <w:lang w:val="es-ES"/>
        </w:rPr>
        <w:t>Falta trabajarlo en format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449F0" w15:done="0"/>
  <w15:commentEx w15:paraId="24E5277F" w15:done="0"/>
  <w15:commentEx w15:paraId="7583D3D1" w15:done="0"/>
  <w15:commentEx w15:paraId="64C77E88" w15:done="0"/>
  <w15:commentEx w15:paraId="03062F3B" w15:done="0"/>
  <w15:commentEx w15:paraId="5D61EB57" w15:done="0"/>
  <w15:commentEx w15:paraId="108E5089" w15:done="0"/>
  <w15:commentEx w15:paraId="3EB448C6" w15:done="0"/>
  <w15:commentEx w15:paraId="61897AA4" w15:done="0"/>
  <w15:commentEx w15:paraId="1D577AAA" w15:done="0"/>
  <w15:commentEx w15:paraId="282C9B9C" w15:done="0"/>
  <w15:commentEx w15:paraId="4131819A" w15:done="0"/>
  <w15:commentEx w15:paraId="27C283A1" w15:paraIdParent="4131819A" w15:done="0"/>
  <w15:commentEx w15:paraId="525A683E" w15:done="0"/>
  <w15:commentEx w15:paraId="0E9FCB9F" w15:done="0"/>
  <w15:commentEx w15:paraId="7F7ABE7B" w15:done="0"/>
  <w15:commentEx w15:paraId="5DB1EE59" w15:done="0"/>
  <w15:commentEx w15:paraId="4E4649E4" w15:done="0"/>
  <w15:commentEx w15:paraId="58F6A2FA" w15:done="0"/>
  <w15:commentEx w15:paraId="74073389" w15:done="0"/>
  <w15:commentEx w15:paraId="39A4BAD8" w15:done="0"/>
  <w15:commentEx w15:paraId="37496BD8" w15:done="0"/>
  <w15:commentEx w15:paraId="6510D2F8" w15:done="0"/>
  <w15:commentEx w15:paraId="05E0274F" w15:done="0"/>
  <w15:commentEx w15:paraId="0350A42C" w15:done="0"/>
  <w15:commentEx w15:paraId="71CA87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449F0" w16cid:durableId="21FFBF6F"/>
  <w16cid:commentId w16cid:paraId="24E5277F" w16cid:durableId="21FFBF70"/>
  <w16cid:commentId w16cid:paraId="7583D3D1" w16cid:durableId="21FFDA40"/>
  <w16cid:commentId w16cid:paraId="64C77E88" w16cid:durableId="21FFF0E2"/>
  <w16cid:commentId w16cid:paraId="03062F3B" w16cid:durableId="21FFF0FC"/>
  <w16cid:commentId w16cid:paraId="5D61EB57" w16cid:durableId="21FFBF71"/>
  <w16cid:commentId w16cid:paraId="108E5089" w16cid:durableId="21FFDD8A"/>
  <w16cid:commentId w16cid:paraId="3EB448C6" w16cid:durableId="21FFEA56"/>
  <w16cid:commentId w16cid:paraId="61897AA4" w16cid:durableId="220DD250"/>
  <w16cid:commentId w16cid:paraId="1D577AAA" w16cid:durableId="220DD13F"/>
  <w16cid:commentId w16cid:paraId="282C9B9C" w16cid:durableId="220DD140"/>
  <w16cid:commentId w16cid:paraId="4131819A" w16cid:durableId="220DD141"/>
  <w16cid:commentId w16cid:paraId="27C283A1" w16cid:durableId="220DD3A8"/>
  <w16cid:commentId w16cid:paraId="525A683E" w16cid:durableId="220DD142"/>
  <w16cid:commentId w16cid:paraId="0E9FCB9F" w16cid:durableId="220DD143"/>
  <w16cid:commentId w16cid:paraId="7F7ABE7B" w16cid:durableId="220DD144"/>
  <w16cid:commentId w16cid:paraId="5DB1EE59" w16cid:durableId="220DD145"/>
  <w16cid:commentId w16cid:paraId="4E4649E4" w16cid:durableId="220DD146"/>
  <w16cid:commentId w16cid:paraId="58F6A2FA" w16cid:durableId="220DD500"/>
  <w16cid:commentId w16cid:paraId="74073389" w16cid:durableId="220DD147"/>
  <w16cid:commentId w16cid:paraId="39A4BAD8" w16cid:durableId="220DD148"/>
  <w16cid:commentId w16cid:paraId="37496BD8" w16cid:durableId="220DD149"/>
  <w16cid:commentId w16cid:paraId="6510D2F8" w16cid:durableId="220DD14A"/>
  <w16cid:commentId w16cid:paraId="05E0274F" w16cid:durableId="220DD14B"/>
  <w16cid:commentId w16cid:paraId="0350A42C" w16cid:durableId="220DD14C"/>
  <w16cid:commentId w16cid:paraId="71CA8782" w16cid:durableId="220DD59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80A" w:rsidRDefault="002C280A" w:rsidP="002F672E">
      <w:pPr>
        <w:spacing w:after="0" w:line="240" w:lineRule="auto"/>
      </w:pPr>
      <w:r>
        <w:separator/>
      </w:r>
    </w:p>
  </w:endnote>
  <w:endnote w:type="continuationSeparator" w:id="0">
    <w:p w:rsidR="002C280A" w:rsidRDefault="002C280A" w:rsidP="002F6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1727116"/>
      <w:docPartObj>
        <w:docPartGallery w:val="Page Numbers (Bottom of Page)"/>
        <w:docPartUnique/>
      </w:docPartObj>
    </w:sdtPr>
    <w:sdtContent>
      <w:p w:rsidR="004728CE" w:rsidRDefault="007C73EE">
        <w:pPr>
          <w:pStyle w:val="Piedepgina"/>
          <w:jc w:val="center"/>
        </w:pPr>
        <w:r>
          <w:fldChar w:fldCharType="begin"/>
        </w:r>
        <w:r w:rsidR="004728CE">
          <w:instrText>PAGE   \* MERGEFORMAT</w:instrText>
        </w:r>
        <w:r>
          <w:fldChar w:fldCharType="separate"/>
        </w:r>
        <w:r w:rsidR="00A22FB7" w:rsidRPr="00A22FB7">
          <w:rPr>
            <w:noProof/>
            <w:lang w:val="es-ES"/>
          </w:rPr>
          <w:t>3</w:t>
        </w:r>
        <w:r>
          <w:fldChar w:fldCharType="end"/>
        </w:r>
      </w:p>
    </w:sdtContent>
  </w:sdt>
  <w:p w:rsidR="004728CE" w:rsidRDefault="004728C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80A" w:rsidRDefault="002C280A" w:rsidP="002F672E">
      <w:pPr>
        <w:spacing w:after="0" w:line="240" w:lineRule="auto"/>
      </w:pPr>
      <w:r>
        <w:separator/>
      </w:r>
    </w:p>
  </w:footnote>
  <w:footnote w:type="continuationSeparator" w:id="0">
    <w:p w:rsidR="002C280A" w:rsidRDefault="002C280A" w:rsidP="002F67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1EDC"/>
    <w:multiLevelType w:val="hybridMultilevel"/>
    <w:tmpl w:val="486E18AA"/>
    <w:lvl w:ilvl="0" w:tplc="0C0A0003">
      <w:start w:val="1"/>
      <w:numFmt w:val="bullet"/>
      <w:lvlText w:val="o"/>
      <w:lvlJc w:val="left"/>
      <w:pPr>
        <w:ind w:left="1080" w:hanging="360"/>
      </w:pPr>
      <w:rPr>
        <w:rFonts w:ascii="Courier New" w:hAnsi="Courier New" w:cs="Courier New"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8B87B20"/>
    <w:multiLevelType w:val="hybridMultilevel"/>
    <w:tmpl w:val="8856B042"/>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BC3881"/>
    <w:multiLevelType w:val="hybridMultilevel"/>
    <w:tmpl w:val="D1D2239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E3E6A87"/>
    <w:multiLevelType w:val="hybridMultilevel"/>
    <w:tmpl w:val="1130B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1823FF"/>
    <w:multiLevelType w:val="hybridMultilevel"/>
    <w:tmpl w:val="5F84BC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3DB3BEF"/>
    <w:multiLevelType w:val="hybridMultilevel"/>
    <w:tmpl w:val="11D43C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9F78F1"/>
    <w:multiLevelType w:val="hybridMultilevel"/>
    <w:tmpl w:val="06F8A202"/>
    <w:lvl w:ilvl="0" w:tplc="0C0A0003">
      <w:start w:val="1"/>
      <w:numFmt w:val="bullet"/>
      <w:lvlText w:val="o"/>
      <w:lvlJc w:val="left"/>
      <w:pPr>
        <w:ind w:left="1080" w:hanging="360"/>
      </w:pPr>
      <w:rPr>
        <w:rFonts w:ascii="Courier New" w:hAnsi="Courier New" w:cs="Courier New"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7405B63"/>
    <w:multiLevelType w:val="hybridMultilevel"/>
    <w:tmpl w:val="497A404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774255B"/>
    <w:multiLevelType w:val="hybridMultilevel"/>
    <w:tmpl w:val="1130B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606018"/>
    <w:multiLevelType w:val="hybridMultilevel"/>
    <w:tmpl w:val="B366E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21D0EB2"/>
    <w:multiLevelType w:val="hybridMultilevel"/>
    <w:tmpl w:val="0AD036B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3E2664C"/>
    <w:multiLevelType w:val="hybridMultilevel"/>
    <w:tmpl w:val="6B726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8704EF"/>
    <w:multiLevelType w:val="hybridMultilevel"/>
    <w:tmpl w:val="F3B29850"/>
    <w:lvl w:ilvl="0" w:tplc="0C0A0003">
      <w:start w:val="1"/>
      <w:numFmt w:val="bullet"/>
      <w:lvlText w:val="o"/>
      <w:lvlJc w:val="left"/>
      <w:pPr>
        <w:ind w:left="1080" w:hanging="360"/>
      </w:pPr>
      <w:rPr>
        <w:rFonts w:ascii="Courier New" w:hAnsi="Courier New" w:cs="Courier New"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4EC34B06"/>
    <w:multiLevelType w:val="hybridMultilevel"/>
    <w:tmpl w:val="B2341C44"/>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F775778"/>
    <w:multiLevelType w:val="hybridMultilevel"/>
    <w:tmpl w:val="C332DA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FB768AF"/>
    <w:multiLevelType w:val="hybridMultilevel"/>
    <w:tmpl w:val="7CB2254E"/>
    <w:lvl w:ilvl="0" w:tplc="0C0A0003">
      <w:start w:val="1"/>
      <w:numFmt w:val="bullet"/>
      <w:lvlText w:val="o"/>
      <w:lvlJc w:val="left"/>
      <w:pPr>
        <w:ind w:left="1080" w:hanging="360"/>
      </w:pPr>
      <w:rPr>
        <w:rFonts w:ascii="Courier New" w:hAnsi="Courier New" w:cs="Courier New"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51E8066D"/>
    <w:multiLevelType w:val="hybridMultilevel"/>
    <w:tmpl w:val="7018C90E"/>
    <w:lvl w:ilvl="0" w:tplc="0C0A0003">
      <w:start w:val="1"/>
      <w:numFmt w:val="bullet"/>
      <w:lvlText w:val="o"/>
      <w:lvlJc w:val="left"/>
      <w:pPr>
        <w:ind w:left="1080" w:hanging="360"/>
      </w:pPr>
      <w:rPr>
        <w:rFonts w:ascii="Courier New" w:hAnsi="Courier New" w:cs="Courier New"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5E5950AF"/>
    <w:multiLevelType w:val="hybridMultilevel"/>
    <w:tmpl w:val="3886DF4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5F29045F"/>
    <w:multiLevelType w:val="hybridMultilevel"/>
    <w:tmpl w:val="B366E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361295C"/>
    <w:multiLevelType w:val="hybridMultilevel"/>
    <w:tmpl w:val="D2E066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50F06FD"/>
    <w:multiLevelType w:val="hybridMultilevel"/>
    <w:tmpl w:val="9AB82A40"/>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nsid w:val="76CC35DA"/>
    <w:multiLevelType w:val="hybridMultilevel"/>
    <w:tmpl w:val="70B8E272"/>
    <w:lvl w:ilvl="0" w:tplc="0C0A0003">
      <w:start w:val="1"/>
      <w:numFmt w:val="bullet"/>
      <w:lvlText w:val="o"/>
      <w:lvlJc w:val="left"/>
      <w:pPr>
        <w:ind w:left="1080" w:hanging="360"/>
      </w:pPr>
      <w:rPr>
        <w:rFonts w:ascii="Courier New" w:hAnsi="Courier New" w:cs="Courier New"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7"/>
  </w:num>
  <w:num w:numId="5">
    <w:abstractNumId w:val="10"/>
  </w:num>
  <w:num w:numId="6">
    <w:abstractNumId w:val="19"/>
  </w:num>
  <w:num w:numId="7">
    <w:abstractNumId w:val="14"/>
  </w:num>
  <w:num w:numId="8">
    <w:abstractNumId w:val="17"/>
  </w:num>
  <w:num w:numId="9">
    <w:abstractNumId w:val="8"/>
  </w:num>
  <w:num w:numId="10">
    <w:abstractNumId w:val="18"/>
  </w:num>
  <w:num w:numId="11">
    <w:abstractNumId w:val="20"/>
  </w:num>
  <w:num w:numId="12">
    <w:abstractNumId w:val="9"/>
  </w:num>
  <w:num w:numId="13">
    <w:abstractNumId w:val="4"/>
  </w:num>
  <w:num w:numId="14">
    <w:abstractNumId w:val="16"/>
  </w:num>
  <w:num w:numId="15">
    <w:abstractNumId w:val="6"/>
  </w:num>
  <w:num w:numId="16">
    <w:abstractNumId w:val="12"/>
  </w:num>
  <w:num w:numId="17">
    <w:abstractNumId w:val="0"/>
  </w:num>
  <w:num w:numId="18">
    <w:abstractNumId w:val="1"/>
  </w:num>
  <w:num w:numId="19">
    <w:abstractNumId w:val="13"/>
  </w:num>
  <w:num w:numId="20">
    <w:abstractNumId w:val="15"/>
  </w:num>
  <w:num w:numId="21">
    <w:abstractNumId w:val="21"/>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dacmauricio@gmail.com">
    <w15:presenceInfo w15:providerId="None" w15:userId="didacmauricio@gmail.com"/>
  </w15:person>
  <w15:person w15:author="Clinic">
    <w15:presenceInfo w15:providerId="AD" w15:userId="S::eortega1@ub.edu::34dfaecb-a7bd-4c80-9eb8-3d3cf3f32f3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trackRevisions/>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E63DFB"/>
    <w:rsid w:val="00022BF9"/>
    <w:rsid w:val="00026205"/>
    <w:rsid w:val="000469B7"/>
    <w:rsid w:val="00072356"/>
    <w:rsid w:val="0007334D"/>
    <w:rsid w:val="00093123"/>
    <w:rsid w:val="0009568A"/>
    <w:rsid w:val="000977A7"/>
    <w:rsid w:val="00097BBB"/>
    <w:rsid w:val="00097E66"/>
    <w:rsid w:val="000A5070"/>
    <w:rsid w:val="000B727B"/>
    <w:rsid w:val="000C0CF0"/>
    <w:rsid w:val="000C6F75"/>
    <w:rsid w:val="000C7B35"/>
    <w:rsid w:val="000D44D6"/>
    <w:rsid w:val="000D754C"/>
    <w:rsid w:val="000D78D9"/>
    <w:rsid w:val="00100C1C"/>
    <w:rsid w:val="001068C5"/>
    <w:rsid w:val="00113775"/>
    <w:rsid w:val="0011651E"/>
    <w:rsid w:val="00126242"/>
    <w:rsid w:val="00134D14"/>
    <w:rsid w:val="0014156A"/>
    <w:rsid w:val="00150958"/>
    <w:rsid w:val="00150D28"/>
    <w:rsid w:val="0015591A"/>
    <w:rsid w:val="001618B0"/>
    <w:rsid w:val="00171054"/>
    <w:rsid w:val="00176AE8"/>
    <w:rsid w:val="00186A59"/>
    <w:rsid w:val="00191127"/>
    <w:rsid w:val="001A0F41"/>
    <w:rsid w:val="001A59FE"/>
    <w:rsid w:val="001B3061"/>
    <w:rsid w:val="001B4609"/>
    <w:rsid w:val="001B6CBD"/>
    <w:rsid w:val="001C0674"/>
    <w:rsid w:val="001C379A"/>
    <w:rsid w:val="001D56C9"/>
    <w:rsid w:val="001D6844"/>
    <w:rsid w:val="001E2A41"/>
    <w:rsid w:val="001F532F"/>
    <w:rsid w:val="001F7E65"/>
    <w:rsid w:val="00200B3C"/>
    <w:rsid w:val="0020408C"/>
    <w:rsid w:val="00204422"/>
    <w:rsid w:val="00215E45"/>
    <w:rsid w:val="00222771"/>
    <w:rsid w:val="002305DD"/>
    <w:rsid w:val="00231A16"/>
    <w:rsid w:val="00233222"/>
    <w:rsid w:val="002344DE"/>
    <w:rsid w:val="0024106E"/>
    <w:rsid w:val="002423C6"/>
    <w:rsid w:val="0024416F"/>
    <w:rsid w:val="002647C0"/>
    <w:rsid w:val="00266838"/>
    <w:rsid w:val="0027151F"/>
    <w:rsid w:val="00272417"/>
    <w:rsid w:val="00276051"/>
    <w:rsid w:val="00280546"/>
    <w:rsid w:val="00285B04"/>
    <w:rsid w:val="002878D5"/>
    <w:rsid w:val="00290711"/>
    <w:rsid w:val="002927B9"/>
    <w:rsid w:val="00296208"/>
    <w:rsid w:val="002A6A31"/>
    <w:rsid w:val="002B4A3C"/>
    <w:rsid w:val="002C280A"/>
    <w:rsid w:val="002C4F8A"/>
    <w:rsid w:val="002C7D72"/>
    <w:rsid w:val="002D364D"/>
    <w:rsid w:val="002E0444"/>
    <w:rsid w:val="002E06AD"/>
    <w:rsid w:val="002E0C8C"/>
    <w:rsid w:val="002E3D53"/>
    <w:rsid w:val="002F0EF2"/>
    <w:rsid w:val="002F672E"/>
    <w:rsid w:val="00301470"/>
    <w:rsid w:val="00305519"/>
    <w:rsid w:val="00306DAC"/>
    <w:rsid w:val="00325485"/>
    <w:rsid w:val="00331680"/>
    <w:rsid w:val="00333210"/>
    <w:rsid w:val="003426C4"/>
    <w:rsid w:val="0034580F"/>
    <w:rsid w:val="0034786A"/>
    <w:rsid w:val="00354218"/>
    <w:rsid w:val="00354940"/>
    <w:rsid w:val="00356DDF"/>
    <w:rsid w:val="00357CF1"/>
    <w:rsid w:val="0036098F"/>
    <w:rsid w:val="0036285D"/>
    <w:rsid w:val="00362AFB"/>
    <w:rsid w:val="00367F7A"/>
    <w:rsid w:val="00380665"/>
    <w:rsid w:val="003859D3"/>
    <w:rsid w:val="0039240D"/>
    <w:rsid w:val="003A52E0"/>
    <w:rsid w:val="003A72FC"/>
    <w:rsid w:val="003B1EE1"/>
    <w:rsid w:val="003B263D"/>
    <w:rsid w:val="003C6E75"/>
    <w:rsid w:val="003F09AA"/>
    <w:rsid w:val="003F79A5"/>
    <w:rsid w:val="00400C70"/>
    <w:rsid w:val="00400DA1"/>
    <w:rsid w:val="0040505F"/>
    <w:rsid w:val="004118F7"/>
    <w:rsid w:val="00412B28"/>
    <w:rsid w:val="00412F0A"/>
    <w:rsid w:val="00413C86"/>
    <w:rsid w:val="0041501B"/>
    <w:rsid w:val="00420B9C"/>
    <w:rsid w:val="004257EC"/>
    <w:rsid w:val="00433E83"/>
    <w:rsid w:val="00447E58"/>
    <w:rsid w:val="00456683"/>
    <w:rsid w:val="00457093"/>
    <w:rsid w:val="0046212C"/>
    <w:rsid w:val="004728CE"/>
    <w:rsid w:val="00475E7B"/>
    <w:rsid w:val="00477EE0"/>
    <w:rsid w:val="00483F33"/>
    <w:rsid w:val="004874D0"/>
    <w:rsid w:val="00494E13"/>
    <w:rsid w:val="004978D4"/>
    <w:rsid w:val="004A302C"/>
    <w:rsid w:val="004A7ED2"/>
    <w:rsid w:val="004C0096"/>
    <w:rsid w:val="004D0B2D"/>
    <w:rsid w:val="004D2AB7"/>
    <w:rsid w:val="004D5A34"/>
    <w:rsid w:val="004D6DFA"/>
    <w:rsid w:val="004E2544"/>
    <w:rsid w:val="004F43D3"/>
    <w:rsid w:val="004F4507"/>
    <w:rsid w:val="004F4E4D"/>
    <w:rsid w:val="0052242A"/>
    <w:rsid w:val="00523499"/>
    <w:rsid w:val="00527EAC"/>
    <w:rsid w:val="00533D6F"/>
    <w:rsid w:val="00547727"/>
    <w:rsid w:val="00562A40"/>
    <w:rsid w:val="00572047"/>
    <w:rsid w:val="00576C8E"/>
    <w:rsid w:val="00577395"/>
    <w:rsid w:val="00581168"/>
    <w:rsid w:val="00581BFA"/>
    <w:rsid w:val="00582A15"/>
    <w:rsid w:val="00583BE1"/>
    <w:rsid w:val="00590B0B"/>
    <w:rsid w:val="00592498"/>
    <w:rsid w:val="0059506E"/>
    <w:rsid w:val="0059562D"/>
    <w:rsid w:val="005C06BC"/>
    <w:rsid w:val="005C330C"/>
    <w:rsid w:val="005C6CE7"/>
    <w:rsid w:val="005F780F"/>
    <w:rsid w:val="00601115"/>
    <w:rsid w:val="0061487D"/>
    <w:rsid w:val="006178E6"/>
    <w:rsid w:val="00622429"/>
    <w:rsid w:val="00630912"/>
    <w:rsid w:val="00631131"/>
    <w:rsid w:val="006359BF"/>
    <w:rsid w:val="0064111F"/>
    <w:rsid w:val="00647526"/>
    <w:rsid w:val="00655FC7"/>
    <w:rsid w:val="00656DBB"/>
    <w:rsid w:val="006610CE"/>
    <w:rsid w:val="00661F40"/>
    <w:rsid w:val="0067029C"/>
    <w:rsid w:val="00676A51"/>
    <w:rsid w:val="00683977"/>
    <w:rsid w:val="006A10B9"/>
    <w:rsid w:val="006A54D9"/>
    <w:rsid w:val="006D26A9"/>
    <w:rsid w:val="006D5842"/>
    <w:rsid w:val="006E7489"/>
    <w:rsid w:val="006F1FFD"/>
    <w:rsid w:val="006F6E8A"/>
    <w:rsid w:val="0071007C"/>
    <w:rsid w:val="00711474"/>
    <w:rsid w:val="00713CAC"/>
    <w:rsid w:val="00716185"/>
    <w:rsid w:val="00720906"/>
    <w:rsid w:val="007348DB"/>
    <w:rsid w:val="00777271"/>
    <w:rsid w:val="00786FF2"/>
    <w:rsid w:val="007B659B"/>
    <w:rsid w:val="007C454A"/>
    <w:rsid w:val="007C68B9"/>
    <w:rsid w:val="007C73EE"/>
    <w:rsid w:val="007D2681"/>
    <w:rsid w:val="007D750B"/>
    <w:rsid w:val="007E70DC"/>
    <w:rsid w:val="007F57B4"/>
    <w:rsid w:val="0080322C"/>
    <w:rsid w:val="00806553"/>
    <w:rsid w:val="008142F5"/>
    <w:rsid w:val="00814C9D"/>
    <w:rsid w:val="00826DC6"/>
    <w:rsid w:val="00835848"/>
    <w:rsid w:val="00841548"/>
    <w:rsid w:val="008465D1"/>
    <w:rsid w:val="00852B1E"/>
    <w:rsid w:val="0086417D"/>
    <w:rsid w:val="00864AC4"/>
    <w:rsid w:val="00866A49"/>
    <w:rsid w:val="00875A83"/>
    <w:rsid w:val="00894793"/>
    <w:rsid w:val="0089697D"/>
    <w:rsid w:val="008A675A"/>
    <w:rsid w:val="008A71E1"/>
    <w:rsid w:val="008B2A61"/>
    <w:rsid w:val="008B34B1"/>
    <w:rsid w:val="008C3637"/>
    <w:rsid w:val="008C3D70"/>
    <w:rsid w:val="008C5263"/>
    <w:rsid w:val="008D45CF"/>
    <w:rsid w:val="008E0888"/>
    <w:rsid w:val="00904CA0"/>
    <w:rsid w:val="00906106"/>
    <w:rsid w:val="0091561D"/>
    <w:rsid w:val="00930E2B"/>
    <w:rsid w:val="00930ED6"/>
    <w:rsid w:val="00934EFA"/>
    <w:rsid w:val="00935170"/>
    <w:rsid w:val="009367F5"/>
    <w:rsid w:val="00940890"/>
    <w:rsid w:val="00942B77"/>
    <w:rsid w:val="00944D46"/>
    <w:rsid w:val="009468DA"/>
    <w:rsid w:val="00950BFB"/>
    <w:rsid w:val="00953587"/>
    <w:rsid w:val="00954FF0"/>
    <w:rsid w:val="009551E6"/>
    <w:rsid w:val="00957A81"/>
    <w:rsid w:val="0096145E"/>
    <w:rsid w:val="00982293"/>
    <w:rsid w:val="009876E9"/>
    <w:rsid w:val="00997B50"/>
    <w:rsid w:val="009B3171"/>
    <w:rsid w:val="009B4906"/>
    <w:rsid w:val="009B4DDB"/>
    <w:rsid w:val="009B6B3D"/>
    <w:rsid w:val="009C25E9"/>
    <w:rsid w:val="009C4F8B"/>
    <w:rsid w:val="009C65BB"/>
    <w:rsid w:val="009D3F6E"/>
    <w:rsid w:val="009D5A2E"/>
    <w:rsid w:val="009E6017"/>
    <w:rsid w:val="009F14DB"/>
    <w:rsid w:val="009F18C7"/>
    <w:rsid w:val="00A03D24"/>
    <w:rsid w:val="00A22FB7"/>
    <w:rsid w:val="00A25368"/>
    <w:rsid w:val="00A37278"/>
    <w:rsid w:val="00A411CF"/>
    <w:rsid w:val="00A44D2E"/>
    <w:rsid w:val="00A62D33"/>
    <w:rsid w:val="00A7041B"/>
    <w:rsid w:val="00A70D81"/>
    <w:rsid w:val="00A71C03"/>
    <w:rsid w:val="00A80CFC"/>
    <w:rsid w:val="00A86EC9"/>
    <w:rsid w:val="00AA2365"/>
    <w:rsid w:val="00AA663C"/>
    <w:rsid w:val="00AB1180"/>
    <w:rsid w:val="00AB3C7F"/>
    <w:rsid w:val="00AC6123"/>
    <w:rsid w:val="00AD1B5D"/>
    <w:rsid w:val="00AD5D2F"/>
    <w:rsid w:val="00AE0DA7"/>
    <w:rsid w:val="00AF750E"/>
    <w:rsid w:val="00B06A82"/>
    <w:rsid w:val="00B2478D"/>
    <w:rsid w:val="00B25B3C"/>
    <w:rsid w:val="00B322BE"/>
    <w:rsid w:val="00B45B12"/>
    <w:rsid w:val="00B66E45"/>
    <w:rsid w:val="00B67E81"/>
    <w:rsid w:val="00B92D08"/>
    <w:rsid w:val="00BA0291"/>
    <w:rsid w:val="00BA421B"/>
    <w:rsid w:val="00BB0CB2"/>
    <w:rsid w:val="00BB264E"/>
    <w:rsid w:val="00BC03EB"/>
    <w:rsid w:val="00BC53CD"/>
    <w:rsid w:val="00BC5657"/>
    <w:rsid w:val="00BC5703"/>
    <w:rsid w:val="00BC6E16"/>
    <w:rsid w:val="00BC718C"/>
    <w:rsid w:val="00BC76EF"/>
    <w:rsid w:val="00BD05D8"/>
    <w:rsid w:val="00BD5623"/>
    <w:rsid w:val="00BE58D6"/>
    <w:rsid w:val="00BF22E1"/>
    <w:rsid w:val="00BF5B1F"/>
    <w:rsid w:val="00C0470C"/>
    <w:rsid w:val="00C11349"/>
    <w:rsid w:val="00C2140D"/>
    <w:rsid w:val="00C21ABA"/>
    <w:rsid w:val="00C21AC7"/>
    <w:rsid w:val="00C300F4"/>
    <w:rsid w:val="00C31344"/>
    <w:rsid w:val="00C3335D"/>
    <w:rsid w:val="00C41F69"/>
    <w:rsid w:val="00C50FBD"/>
    <w:rsid w:val="00C514C7"/>
    <w:rsid w:val="00C51D19"/>
    <w:rsid w:val="00C556FD"/>
    <w:rsid w:val="00C64F05"/>
    <w:rsid w:val="00C66133"/>
    <w:rsid w:val="00C66DF2"/>
    <w:rsid w:val="00C9605F"/>
    <w:rsid w:val="00C97A6A"/>
    <w:rsid w:val="00CA17CD"/>
    <w:rsid w:val="00CA7FD5"/>
    <w:rsid w:val="00CB20DB"/>
    <w:rsid w:val="00CB2EDC"/>
    <w:rsid w:val="00CB786E"/>
    <w:rsid w:val="00CB7DCF"/>
    <w:rsid w:val="00CD6C72"/>
    <w:rsid w:val="00CE2B70"/>
    <w:rsid w:val="00CE7E65"/>
    <w:rsid w:val="00CF1B13"/>
    <w:rsid w:val="00D10697"/>
    <w:rsid w:val="00D20CCF"/>
    <w:rsid w:val="00D259EC"/>
    <w:rsid w:val="00D2628D"/>
    <w:rsid w:val="00D279D4"/>
    <w:rsid w:val="00D40D6A"/>
    <w:rsid w:val="00D464AB"/>
    <w:rsid w:val="00D473ED"/>
    <w:rsid w:val="00D47526"/>
    <w:rsid w:val="00D47DCB"/>
    <w:rsid w:val="00D52842"/>
    <w:rsid w:val="00D6539D"/>
    <w:rsid w:val="00D65E66"/>
    <w:rsid w:val="00D72957"/>
    <w:rsid w:val="00D74D90"/>
    <w:rsid w:val="00D812EF"/>
    <w:rsid w:val="00D86FE5"/>
    <w:rsid w:val="00DB0469"/>
    <w:rsid w:val="00DB06F7"/>
    <w:rsid w:val="00DB293D"/>
    <w:rsid w:val="00DD0C83"/>
    <w:rsid w:val="00DE3A4C"/>
    <w:rsid w:val="00DF1ADA"/>
    <w:rsid w:val="00DF613A"/>
    <w:rsid w:val="00E00041"/>
    <w:rsid w:val="00E02676"/>
    <w:rsid w:val="00E035A0"/>
    <w:rsid w:val="00E079B3"/>
    <w:rsid w:val="00E07B0D"/>
    <w:rsid w:val="00E07F9E"/>
    <w:rsid w:val="00E12601"/>
    <w:rsid w:val="00E15D4E"/>
    <w:rsid w:val="00E207A8"/>
    <w:rsid w:val="00E26760"/>
    <w:rsid w:val="00E308AD"/>
    <w:rsid w:val="00E3556F"/>
    <w:rsid w:val="00E35772"/>
    <w:rsid w:val="00E4228D"/>
    <w:rsid w:val="00E60068"/>
    <w:rsid w:val="00E6247A"/>
    <w:rsid w:val="00E63DFB"/>
    <w:rsid w:val="00E7235A"/>
    <w:rsid w:val="00E739D5"/>
    <w:rsid w:val="00E764AD"/>
    <w:rsid w:val="00E77440"/>
    <w:rsid w:val="00E961E1"/>
    <w:rsid w:val="00EA6DC6"/>
    <w:rsid w:val="00EB1A6A"/>
    <w:rsid w:val="00EC0E6C"/>
    <w:rsid w:val="00EC4ABB"/>
    <w:rsid w:val="00EC7596"/>
    <w:rsid w:val="00ED41BE"/>
    <w:rsid w:val="00ED6A40"/>
    <w:rsid w:val="00EE1BC6"/>
    <w:rsid w:val="00EE254D"/>
    <w:rsid w:val="00EE264E"/>
    <w:rsid w:val="00EE60EB"/>
    <w:rsid w:val="00EF4194"/>
    <w:rsid w:val="00F01BFF"/>
    <w:rsid w:val="00F05ABB"/>
    <w:rsid w:val="00F078CF"/>
    <w:rsid w:val="00F16DCC"/>
    <w:rsid w:val="00F243F0"/>
    <w:rsid w:val="00F32596"/>
    <w:rsid w:val="00F36FA4"/>
    <w:rsid w:val="00F424FB"/>
    <w:rsid w:val="00F444DD"/>
    <w:rsid w:val="00F47FD7"/>
    <w:rsid w:val="00F5054A"/>
    <w:rsid w:val="00F53016"/>
    <w:rsid w:val="00F554DE"/>
    <w:rsid w:val="00F55F2B"/>
    <w:rsid w:val="00F61913"/>
    <w:rsid w:val="00F6679C"/>
    <w:rsid w:val="00F67390"/>
    <w:rsid w:val="00F67E3E"/>
    <w:rsid w:val="00F700A6"/>
    <w:rsid w:val="00F77684"/>
    <w:rsid w:val="00F8753B"/>
    <w:rsid w:val="00F904C5"/>
    <w:rsid w:val="00F92E14"/>
    <w:rsid w:val="00F96955"/>
    <w:rsid w:val="00F97021"/>
    <w:rsid w:val="00FA11AA"/>
    <w:rsid w:val="00FA3114"/>
    <w:rsid w:val="00FA4B40"/>
    <w:rsid w:val="00FA6635"/>
    <w:rsid w:val="00FA7285"/>
    <w:rsid w:val="00FA7EF2"/>
    <w:rsid w:val="00FB6D3E"/>
    <w:rsid w:val="00FC346D"/>
    <w:rsid w:val="00FC487B"/>
    <w:rsid w:val="00FD3734"/>
    <w:rsid w:val="00FE01B7"/>
    <w:rsid w:val="00FE28B3"/>
    <w:rsid w:val="00FF4200"/>
    <w:rsid w:val="00FF4E51"/>
    <w:rsid w:val="00FF51E0"/>
    <w:rsid w:val="00FF5B12"/>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9C"/>
  </w:style>
  <w:style w:type="paragraph" w:styleId="Ttulo1">
    <w:name w:val="heading 1"/>
    <w:basedOn w:val="Normal"/>
    <w:next w:val="Normal"/>
    <w:link w:val="Ttulo1Car"/>
    <w:uiPriority w:val="9"/>
    <w:qFormat/>
    <w:rsid w:val="00176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068"/>
    <w:pPr>
      <w:ind w:left="720"/>
      <w:contextualSpacing/>
    </w:pPr>
  </w:style>
  <w:style w:type="table" w:styleId="Tablaconcuadrcula">
    <w:name w:val="Table Grid"/>
    <w:basedOn w:val="Tablanormal"/>
    <w:uiPriority w:val="59"/>
    <w:rsid w:val="00E00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F67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72E"/>
  </w:style>
  <w:style w:type="paragraph" w:styleId="Piedepgina">
    <w:name w:val="footer"/>
    <w:basedOn w:val="Normal"/>
    <w:link w:val="PiedepginaCar"/>
    <w:uiPriority w:val="99"/>
    <w:unhideWhenUsed/>
    <w:rsid w:val="002F67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72E"/>
  </w:style>
  <w:style w:type="character" w:styleId="Nmerodepgina">
    <w:name w:val="page number"/>
    <w:basedOn w:val="Fuentedeprrafopredeter"/>
    <w:uiPriority w:val="99"/>
    <w:semiHidden/>
    <w:unhideWhenUsed/>
    <w:rsid w:val="00FC346D"/>
  </w:style>
  <w:style w:type="paragraph" w:styleId="Textodeglobo">
    <w:name w:val="Balloon Text"/>
    <w:basedOn w:val="Normal"/>
    <w:link w:val="TextodegloboCar"/>
    <w:uiPriority w:val="99"/>
    <w:semiHidden/>
    <w:unhideWhenUsed/>
    <w:rsid w:val="0086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AC4"/>
    <w:rPr>
      <w:rFonts w:ascii="Tahoma" w:hAnsi="Tahoma" w:cs="Tahoma"/>
      <w:sz w:val="16"/>
      <w:szCs w:val="16"/>
    </w:rPr>
  </w:style>
  <w:style w:type="character" w:customStyle="1" w:styleId="Ttulo1Car">
    <w:name w:val="Título 1 Car"/>
    <w:basedOn w:val="Fuentedeprrafopredeter"/>
    <w:link w:val="Ttulo1"/>
    <w:uiPriority w:val="9"/>
    <w:rsid w:val="00176AE8"/>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F67390"/>
    <w:rPr>
      <w:sz w:val="16"/>
      <w:szCs w:val="16"/>
    </w:rPr>
  </w:style>
  <w:style w:type="paragraph" w:styleId="Textocomentario">
    <w:name w:val="annotation text"/>
    <w:basedOn w:val="Normal"/>
    <w:link w:val="TextocomentarioCar"/>
    <w:uiPriority w:val="99"/>
    <w:unhideWhenUsed/>
    <w:rsid w:val="00F67390"/>
    <w:pPr>
      <w:spacing w:line="240" w:lineRule="auto"/>
    </w:pPr>
    <w:rPr>
      <w:sz w:val="20"/>
      <w:szCs w:val="20"/>
    </w:rPr>
  </w:style>
  <w:style w:type="character" w:customStyle="1" w:styleId="TextocomentarioCar">
    <w:name w:val="Texto comentario Car"/>
    <w:basedOn w:val="Fuentedeprrafopredeter"/>
    <w:link w:val="Textocomentario"/>
    <w:uiPriority w:val="99"/>
    <w:rsid w:val="00F67390"/>
    <w:rPr>
      <w:sz w:val="20"/>
      <w:szCs w:val="20"/>
    </w:rPr>
  </w:style>
  <w:style w:type="paragraph" w:styleId="Asuntodelcomentario">
    <w:name w:val="annotation subject"/>
    <w:basedOn w:val="Textocomentario"/>
    <w:next w:val="Textocomentario"/>
    <w:link w:val="AsuntodelcomentarioCar"/>
    <w:uiPriority w:val="99"/>
    <w:semiHidden/>
    <w:unhideWhenUsed/>
    <w:rsid w:val="00F67390"/>
    <w:rPr>
      <w:b/>
      <w:bCs/>
    </w:rPr>
  </w:style>
  <w:style w:type="character" w:customStyle="1" w:styleId="AsuntodelcomentarioCar">
    <w:name w:val="Asunto del comentario Car"/>
    <w:basedOn w:val="TextocomentarioCar"/>
    <w:link w:val="Asuntodelcomentario"/>
    <w:uiPriority w:val="99"/>
    <w:semiHidden/>
    <w:rsid w:val="00F6739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76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068"/>
    <w:pPr>
      <w:ind w:left="720"/>
      <w:contextualSpacing/>
    </w:pPr>
  </w:style>
  <w:style w:type="table" w:styleId="Tablaconcuadrcula">
    <w:name w:val="Table Grid"/>
    <w:basedOn w:val="Tablanormal"/>
    <w:uiPriority w:val="59"/>
    <w:rsid w:val="00E00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F67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72E"/>
  </w:style>
  <w:style w:type="paragraph" w:styleId="Piedepgina">
    <w:name w:val="footer"/>
    <w:basedOn w:val="Normal"/>
    <w:link w:val="PiedepginaCar"/>
    <w:uiPriority w:val="99"/>
    <w:unhideWhenUsed/>
    <w:rsid w:val="002F67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72E"/>
  </w:style>
  <w:style w:type="character" w:styleId="Nmerodepgina">
    <w:name w:val="page number"/>
    <w:basedOn w:val="Fuentedeprrafopredeter"/>
    <w:uiPriority w:val="99"/>
    <w:semiHidden/>
    <w:unhideWhenUsed/>
    <w:rsid w:val="00FC346D"/>
  </w:style>
  <w:style w:type="paragraph" w:styleId="Textodeglobo">
    <w:name w:val="Balloon Text"/>
    <w:basedOn w:val="Normal"/>
    <w:link w:val="TextodegloboCar"/>
    <w:uiPriority w:val="99"/>
    <w:semiHidden/>
    <w:unhideWhenUsed/>
    <w:rsid w:val="0086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AC4"/>
    <w:rPr>
      <w:rFonts w:ascii="Tahoma" w:hAnsi="Tahoma" w:cs="Tahoma"/>
      <w:sz w:val="16"/>
      <w:szCs w:val="16"/>
    </w:rPr>
  </w:style>
  <w:style w:type="character" w:customStyle="1" w:styleId="Ttulo1Car">
    <w:name w:val="Título 1 Car"/>
    <w:basedOn w:val="Fuentedeprrafopredeter"/>
    <w:link w:val="Ttulo1"/>
    <w:uiPriority w:val="9"/>
    <w:rsid w:val="00176AE8"/>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F67390"/>
    <w:rPr>
      <w:sz w:val="16"/>
      <w:szCs w:val="16"/>
    </w:rPr>
  </w:style>
  <w:style w:type="paragraph" w:styleId="Textocomentario">
    <w:name w:val="annotation text"/>
    <w:basedOn w:val="Normal"/>
    <w:link w:val="TextocomentarioCar"/>
    <w:uiPriority w:val="99"/>
    <w:unhideWhenUsed/>
    <w:rsid w:val="00F67390"/>
    <w:pPr>
      <w:spacing w:line="240" w:lineRule="auto"/>
    </w:pPr>
    <w:rPr>
      <w:sz w:val="20"/>
      <w:szCs w:val="20"/>
    </w:rPr>
  </w:style>
  <w:style w:type="character" w:customStyle="1" w:styleId="TextocomentarioCar">
    <w:name w:val="Texto comentario Car"/>
    <w:basedOn w:val="Fuentedeprrafopredeter"/>
    <w:link w:val="Textocomentario"/>
    <w:uiPriority w:val="99"/>
    <w:rsid w:val="00F67390"/>
    <w:rPr>
      <w:sz w:val="20"/>
      <w:szCs w:val="20"/>
    </w:rPr>
  </w:style>
  <w:style w:type="paragraph" w:styleId="Asuntodelcomentario">
    <w:name w:val="annotation subject"/>
    <w:basedOn w:val="Textocomentario"/>
    <w:next w:val="Textocomentario"/>
    <w:link w:val="AsuntodelcomentarioCar"/>
    <w:uiPriority w:val="99"/>
    <w:semiHidden/>
    <w:unhideWhenUsed/>
    <w:rsid w:val="00F67390"/>
    <w:rPr>
      <w:b/>
      <w:bCs/>
    </w:rPr>
  </w:style>
  <w:style w:type="character" w:customStyle="1" w:styleId="AsuntodelcomentarioCar">
    <w:name w:val="Asunto del comentario Car"/>
    <w:basedOn w:val="TextocomentarioCar"/>
    <w:link w:val="Asuntodelcomentario"/>
    <w:uiPriority w:val="99"/>
    <w:semiHidden/>
    <w:rsid w:val="00F67390"/>
    <w:rPr>
      <w:b/>
      <w:bCs/>
      <w:sz w:val="20"/>
      <w:szCs w:val="20"/>
    </w:rPr>
  </w:style>
</w:styles>
</file>

<file path=word/webSettings.xml><?xml version="1.0" encoding="utf-8"?>
<w:webSettings xmlns:r="http://schemas.openxmlformats.org/officeDocument/2006/relationships" xmlns:w="http://schemas.openxmlformats.org/wordprocessingml/2006/main">
  <w:divs>
    <w:div w:id="358941815">
      <w:bodyDiv w:val="1"/>
      <w:marLeft w:val="0"/>
      <w:marRight w:val="0"/>
      <w:marTop w:val="0"/>
      <w:marBottom w:val="0"/>
      <w:divBdr>
        <w:top w:val="none" w:sz="0" w:space="0" w:color="auto"/>
        <w:left w:val="none" w:sz="0" w:space="0" w:color="auto"/>
        <w:bottom w:val="none" w:sz="0" w:space="0" w:color="auto"/>
        <w:right w:val="none" w:sz="0" w:space="0" w:color="auto"/>
      </w:divBdr>
    </w:div>
    <w:div w:id="433284583">
      <w:bodyDiv w:val="1"/>
      <w:marLeft w:val="0"/>
      <w:marRight w:val="0"/>
      <w:marTop w:val="0"/>
      <w:marBottom w:val="0"/>
      <w:divBdr>
        <w:top w:val="none" w:sz="0" w:space="0" w:color="auto"/>
        <w:left w:val="none" w:sz="0" w:space="0" w:color="auto"/>
        <w:bottom w:val="none" w:sz="0" w:space="0" w:color="auto"/>
        <w:right w:val="none" w:sz="0" w:space="0" w:color="auto"/>
      </w:divBdr>
    </w:div>
    <w:div w:id="492766581">
      <w:bodyDiv w:val="1"/>
      <w:marLeft w:val="0"/>
      <w:marRight w:val="0"/>
      <w:marTop w:val="0"/>
      <w:marBottom w:val="0"/>
      <w:divBdr>
        <w:top w:val="none" w:sz="0" w:space="0" w:color="auto"/>
        <w:left w:val="none" w:sz="0" w:space="0" w:color="auto"/>
        <w:bottom w:val="none" w:sz="0" w:space="0" w:color="auto"/>
        <w:right w:val="none" w:sz="0" w:space="0" w:color="auto"/>
      </w:divBdr>
      <w:divsChild>
        <w:div w:id="1420176608">
          <w:marLeft w:val="0"/>
          <w:marRight w:val="0"/>
          <w:marTop w:val="0"/>
          <w:marBottom w:val="0"/>
          <w:divBdr>
            <w:top w:val="none" w:sz="0" w:space="0" w:color="auto"/>
            <w:left w:val="none" w:sz="0" w:space="0" w:color="auto"/>
            <w:bottom w:val="none" w:sz="0" w:space="0" w:color="auto"/>
            <w:right w:val="none" w:sz="0" w:space="0" w:color="auto"/>
          </w:divBdr>
          <w:divsChild>
            <w:div w:id="969481610">
              <w:marLeft w:val="0"/>
              <w:marRight w:val="0"/>
              <w:marTop w:val="0"/>
              <w:marBottom w:val="0"/>
              <w:divBdr>
                <w:top w:val="none" w:sz="0" w:space="0" w:color="auto"/>
                <w:left w:val="none" w:sz="0" w:space="0" w:color="auto"/>
                <w:bottom w:val="none" w:sz="0" w:space="0" w:color="auto"/>
                <w:right w:val="none" w:sz="0" w:space="0" w:color="auto"/>
              </w:divBdr>
              <w:divsChild>
                <w:div w:id="2005164464">
                  <w:marLeft w:val="0"/>
                  <w:marRight w:val="0"/>
                  <w:marTop w:val="0"/>
                  <w:marBottom w:val="0"/>
                  <w:divBdr>
                    <w:top w:val="none" w:sz="0" w:space="0" w:color="auto"/>
                    <w:left w:val="none" w:sz="0" w:space="0" w:color="auto"/>
                    <w:bottom w:val="none" w:sz="0" w:space="0" w:color="auto"/>
                    <w:right w:val="none" w:sz="0" w:space="0" w:color="auto"/>
                  </w:divBdr>
                  <w:divsChild>
                    <w:div w:id="1197816586">
                      <w:marLeft w:val="0"/>
                      <w:marRight w:val="0"/>
                      <w:marTop w:val="0"/>
                      <w:marBottom w:val="0"/>
                      <w:divBdr>
                        <w:top w:val="none" w:sz="0" w:space="0" w:color="auto"/>
                        <w:left w:val="none" w:sz="0" w:space="0" w:color="auto"/>
                        <w:bottom w:val="none" w:sz="0" w:space="0" w:color="auto"/>
                        <w:right w:val="none" w:sz="0" w:space="0" w:color="auto"/>
                      </w:divBdr>
                      <w:divsChild>
                        <w:div w:id="678236029">
                          <w:marLeft w:val="0"/>
                          <w:marRight w:val="0"/>
                          <w:marTop w:val="0"/>
                          <w:marBottom w:val="0"/>
                          <w:divBdr>
                            <w:top w:val="none" w:sz="0" w:space="0" w:color="auto"/>
                            <w:left w:val="none" w:sz="0" w:space="0" w:color="auto"/>
                            <w:bottom w:val="none" w:sz="0" w:space="0" w:color="auto"/>
                            <w:right w:val="none" w:sz="0" w:space="0" w:color="auto"/>
                          </w:divBdr>
                          <w:divsChild>
                            <w:div w:id="18246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84076">
      <w:bodyDiv w:val="1"/>
      <w:marLeft w:val="0"/>
      <w:marRight w:val="0"/>
      <w:marTop w:val="0"/>
      <w:marBottom w:val="0"/>
      <w:divBdr>
        <w:top w:val="none" w:sz="0" w:space="0" w:color="auto"/>
        <w:left w:val="none" w:sz="0" w:space="0" w:color="auto"/>
        <w:bottom w:val="none" w:sz="0" w:space="0" w:color="auto"/>
        <w:right w:val="none" w:sz="0" w:space="0" w:color="auto"/>
      </w:divBdr>
    </w:div>
    <w:div w:id="701052027">
      <w:bodyDiv w:val="1"/>
      <w:marLeft w:val="0"/>
      <w:marRight w:val="0"/>
      <w:marTop w:val="0"/>
      <w:marBottom w:val="0"/>
      <w:divBdr>
        <w:top w:val="none" w:sz="0" w:space="0" w:color="auto"/>
        <w:left w:val="none" w:sz="0" w:space="0" w:color="auto"/>
        <w:bottom w:val="none" w:sz="0" w:space="0" w:color="auto"/>
        <w:right w:val="none" w:sz="0" w:space="0" w:color="auto"/>
      </w:divBdr>
    </w:div>
    <w:div w:id="706680286">
      <w:bodyDiv w:val="1"/>
      <w:marLeft w:val="0"/>
      <w:marRight w:val="0"/>
      <w:marTop w:val="0"/>
      <w:marBottom w:val="0"/>
      <w:divBdr>
        <w:top w:val="none" w:sz="0" w:space="0" w:color="auto"/>
        <w:left w:val="none" w:sz="0" w:space="0" w:color="auto"/>
        <w:bottom w:val="none" w:sz="0" w:space="0" w:color="auto"/>
        <w:right w:val="none" w:sz="0" w:space="0" w:color="auto"/>
      </w:divBdr>
    </w:div>
    <w:div w:id="968969808">
      <w:bodyDiv w:val="1"/>
      <w:marLeft w:val="0"/>
      <w:marRight w:val="0"/>
      <w:marTop w:val="0"/>
      <w:marBottom w:val="0"/>
      <w:divBdr>
        <w:top w:val="none" w:sz="0" w:space="0" w:color="auto"/>
        <w:left w:val="none" w:sz="0" w:space="0" w:color="auto"/>
        <w:bottom w:val="none" w:sz="0" w:space="0" w:color="auto"/>
        <w:right w:val="none" w:sz="0" w:space="0" w:color="auto"/>
      </w:divBdr>
    </w:div>
    <w:div w:id="984747573">
      <w:bodyDiv w:val="1"/>
      <w:marLeft w:val="0"/>
      <w:marRight w:val="0"/>
      <w:marTop w:val="0"/>
      <w:marBottom w:val="0"/>
      <w:divBdr>
        <w:top w:val="none" w:sz="0" w:space="0" w:color="auto"/>
        <w:left w:val="none" w:sz="0" w:space="0" w:color="auto"/>
        <w:bottom w:val="none" w:sz="0" w:space="0" w:color="auto"/>
        <w:right w:val="none" w:sz="0" w:space="0" w:color="auto"/>
      </w:divBdr>
    </w:div>
    <w:div w:id="992488463">
      <w:bodyDiv w:val="1"/>
      <w:marLeft w:val="0"/>
      <w:marRight w:val="0"/>
      <w:marTop w:val="0"/>
      <w:marBottom w:val="0"/>
      <w:divBdr>
        <w:top w:val="none" w:sz="0" w:space="0" w:color="auto"/>
        <w:left w:val="none" w:sz="0" w:space="0" w:color="auto"/>
        <w:bottom w:val="none" w:sz="0" w:space="0" w:color="auto"/>
        <w:right w:val="none" w:sz="0" w:space="0" w:color="auto"/>
      </w:divBdr>
    </w:div>
    <w:div w:id="1100687500">
      <w:bodyDiv w:val="1"/>
      <w:marLeft w:val="0"/>
      <w:marRight w:val="0"/>
      <w:marTop w:val="0"/>
      <w:marBottom w:val="0"/>
      <w:divBdr>
        <w:top w:val="none" w:sz="0" w:space="0" w:color="auto"/>
        <w:left w:val="none" w:sz="0" w:space="0" w:color="auto"/>
        <w:bottom w:val="none" w:sz="0" w:space="0" w:color="auto"/>
        <w:right w:val="none" w:sz="0" w:space="0" w:color="auto"/>
      </w:divBdr>
      <w:divsChild>
        <w:div w:id="961115232">
          <w:marLeft w:val="0"/>
          <w:marRight w:val="0"/>
          <w:marTop w:val="0"/>
          <w:marBottom w:val="0"/>
          <w:divBdr>
            <w:top w:val="none" w:sz="0" w:space="0" w:color="auto"/>
            <w:left w:val="none" w:sz="0" w:space="0" w:color="auto"/>
            <w:bottom w:val="none" w:sz="0" w:space="0" w:color="auto"/>
            <w:right w:val="none" w:sz="0" w:space="0" w:color="auto"/>
          </w:divBdr>
          <w:divsChild>
            <w:div w:id="702899889">
              <w:marLeft w:val="0"/>
              <w:marRight w:val="0"/>
              <w:marTop w:val="0"/>
              <w:marBottom w:val="0"/>
              <w:divBdr>
                <w:top w:val="none" w:sz="0" w:space="0" w:color="auto"/>
                <w:left w:val="none" w:sz="0" w:space="0" w:color="auto"/>
                <w:bottom w:val="none" w:sz="0" w:space="0" w:color="auto"/>
                <w:right w:val="none" w:sz="0" w:space="0" w:color="auto"/>
              </w:divBdr>
              <w:divsChild>
                <w:div w:id="2135828307">
                  <w:marLeft w:val="0"/>
                  <w:marRight w:val="0"/>
                  <w:marTop w:val="0"/>
                  <w:marBottom w:val="0"/>
                  <w:divBdr>
                    <w:top w:val="none" w:sz="0" w:space="0" w:color="auto"/>
                    <w:left w:val="none" w:sz="0" w:space="0" w:color="auto"/>
                    <w:bottom w:val="none" w:sz="0" w:space="0" w:color="auto"/>
                    <w:right w:val="none" w:sz="0" w:space="0" w:color="auto"/>
                  </w:divBdr>
                  <w:divsChild>
                    <w:div w:id="962729422">
                      <w:marLeft w:val="0"/>
                      <w:marRight w:val="0"/>
                      <w:marTop w:val="0"/>
                      <w:marBottom w:val="0"/>
                      <w:divBdr>
                        <w:top w:val="none" w:sz="0" w:space="0" w:color="auto"/>
                        <w:left w:val="none" w:sz="0" w:space="0" w:color="auto"/>
                        <w:bottom w:val="none" w:sz="0" w:space="0" w:color="auto"/>
                        <w:right w:val="none" w:sz="0" w:space="0" w:color="auto"/>
                      </w:divBdr>
                      <w:divsChild>
                        <w:div w:id="942567340">
                          <w:marLeft w:val="0"/>
                          <w:marRight w:val="0"/>
                          <w:marTop w:val="0"/>
                          <w:marBottom w:val="0"/>
                          <w:divBdr>
                            <w:top w:val="none" w:sz="0" w:space="0" w:color="auto"/>
                            <w:left w:val="none" w:sz="0" w:space="0" w:color="auto"/>
                            <w:bottom w:val="none" w:sz="0" w:space="0" w:color="auto"/>
                            <w:right w:val="none" w:sz="0" w:space="0" w:color="auto"/>
                          </w:divBdr>
                          <w:divsChild>
                            <w:div w:id="6852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3493">
      <w:bodyDiv w:val="1"/>
      <w:marLeft w:val="0"/>
      <w:marRight w:val="0"/>
      <w:marTop w:val="0"/>
      <w:marBottom w:val="0"/>
      <w:divBdr>
        <w:top w:val="none" w:sz="0" w:space="0" w:color="auto"/>
        <w:left w:val="none" w:sz="0" w:space="0" w:color="auto"/>
        <w:bottom w:val="none" w:sz="0" w:space="0" w:color="auto"/>
        <w:right w:val="none" w:sz="0" w:space="0" w:color="auto"/>
      </w:divBdr>
      <w:divsChild>
        <w:div w:id="743646592">
          <w:marLeft w:val="0"/>
          <w:marRight w:val="0"/>
          <w:marTop w:val="0"/>
          <w:marBottom w:val="0"/>
          <w:divBdr>
            <w:top w:val="none" w:sz="0" w:space="0" w:color="auto"/>
            <w:left w:val="none" w:sz="0" w:space="0" w:color="auto"/>
            <w:bottom w:val="none" w:sz="0" w:space="0" w:color="auto"/>
            <w:right w:val="none" w:sz="0" w:space="0" w:color="auto"/>
          </w:divBdr>
          <w:divsChild>
            <w:div w:id="300813784">
              <w:marLeft w:val="0"/>
              <w:marRight w:val="0"/>
              <w:marTop w:val="0"/>
              <w:marBottom w:val="0"/>
              <w:divBdr>
                <w:top w:val="none" w:sz="0" w:space="0" w:color="auto"/>
                <w:left w:val="none" w:sz="0" w:space="0" w:color="auto"/>
                <w:bottom w:val="none" w:sz="0" w:space="0" w:color="auto"/>
                <w:right w:val="none" w:sz="0" w:space="0" w:color="auto"/>
              </w:divBdr>
              <w:divsChild>
                <w:div w:id="26879673">
                  <w:marLeft w:val="0"/>
                  <w:marRight w:val="0"/>
                  <w:marTop w:val="0"/>
                  <w:marBottom w:val="0"/>
                  <w:divBdr>
                    <w:top w:val="none" w:sz="0" w:space="0" w:color="auto"/>
                    <w:left w:val="none" w:sz="0" w:space="0" w:color="auto"/>
                    <w:bottom w:val="none" w:sz="0" w:space="0" w:color="auto"/>
                    <w:right w:val="none" w:sz="0" w:space="0" w:color="auto"/>
                  </w:divBdr>
                  <w:divsChild>
                    <w:div w:id="1888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8163">
      <w:bodyDiv w:val="1"/>
      <w:marLeft w:val="0"/>
      <w:marRight w:val="0"/>
      <w:marTop w:val="0"/>
      <w:marBottom w:val="0"/>
      <w:divBdr>
        <w:top w:val="none" w:sz="0" w:space="0" w:color="auto"/>
        <w:left w:val="none" w:sz="0" w:space="0" w:color="auto"/>
        <w:bottom w:val="none" w:sz="0" w:space="0" w:color="auto"/>
        <w:right w:val="none" w:sz="0" w:space="0" w:color="auto"/>
      </w:divBdr>
    </w:div>
    <w:div w:id="1410036071">
      <w:bodyDiv w:val="1"/>
      <w:marLeft w:val="0"/>
      <w:marRight w:val="0"/>
      <w:marTop w:val="0"/>
      <w:marBottom w:val="0"/>
      <w:divBdr>
        <w:top w:val="none" w:sz="0" w:space="0" w:color="auto"/>
        <w:left w:val="none" w:sz="0" w:space="0" w:color="auto"/>
        <w:bottom w:val="none" w:sz="0" w:space="0" w:color="auto"/>
        <w:right w:val="none" w:sz="0" w:space="0" w:color="auto"/>
      </w:divBdr>
      <w:divsChild>
        <w:div w:id="203059023">
          <w:marLeft w:val="0"/>
          <w:marRight w:val="0"/>
          <w:marTop w:val="0"/>
          <w:marBottom w:val="0"/>
          <w:divBdr>
            <w:top w:val="none" w:sz="0" w:space="0" w:color="auto"/>
            <w:left w:val="none" w:sz="0" w:space="0" w:color="auto"/>
            <w:bottom w:val="none" w:sz="0" w:space="0" w:color="auto"/>
            <w:right w:val="none" w:sz="0" w:space="0" w:color="auto"/>
          </w:divBdr>
          <w:divsChild>
            <w:div w:id="1682312096">
              <w:marLeft w:val="0"/>
              <w:marRight w:val="0"/>
              <w:marTop w:val="0"/>
              <w:marBottom w:val="0"/>
              <w:divBdr>
                <w:top w:val="none" w:sz="0" w:space="0" w:color="auto"/>
                <w:left w:val="none" w:sz="0" w:space="0" w:color="auto"/>
                <w:bottom w:val="none" w:sz="0" w:space="0" w:color="auto"/>
                <w:right w:val="none" w:sz="0" w:space="0" w:color="auto"/>
              </w:divBdr>
              <w:divsChild>
                <w:div w:id="381365037">
                  <w:marLeft w:val="0"/>
                  <w:marRight w:val="0"/>
                  <w:marTop w:val="0"/>
                  <w:marBottom w:val="0"/>
                  <w:divBdr>
                    <w:top w:val="none" w:sz="0" w:space="0" w:color="auto"/>
                    <w:left w:val="none" w:sz="0" w:space="0" w:color="auto"/>
                    <w:bottom w:val="none" w:sz="0" w:space="0" w:color="auto"/>
                    <w:right w:val="none" w:sz="0" w:space="0" w:color="auto"/>
                  </w:divBdr>
                  <w:divsChild>
                    <w:div w:id="2124884675">
                      <w:marLeft w:val="0"/>
                      <w:marRight w:val="0"/>
                      <w:marTop w:val="0"/>
                      <w:marBottom w:val="0"/>
                      <w:divBdr>
                        <w:top w:val="none" w:sz="0" w:space="0" w:color="auto"/>
                        <w:left w:val="none" w:sz="0" w:space="0" w:color="auto"/>
                        <w:bottom w:val="none" w:sz="0" w:space="0" w:color="auto"/>
                        <w:right w:val="none" w:sz="0" w:space="0" w:color="auto"/>
                      </w:divBdr>
                      <w:divsChild>
                        <w:div w:id="1627347310">
                          <w:marLeft w:val="0"/>
                          <w:marRight w:val="0"/>
                          <w:marTop w:val="0"/>
                          <w:marBottom w:val="0"/>
                          <w:divBdr>
                            <w:top w:val="none" w:sz="0" w:space="0" w:color="auto"/>
                            <w:left w:val="none" w:sz="0" w:space="0" w:color="auto"/>
                            <w:bottom w:val="none" w:sz="0" w:space="0" w:color="auto"/>
                            <w:right w:val="none" w:sz="0" w:space="0" w:color="auto"/>
                          </w:divBdr>
                          <w:divsChild>
                            <w:div w:id="409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538">
      <w:bodyDiv w:val="1"/>
      <w:marLeft w:val="0"/>
      <w:marRight w:val="0"/>
      <w:marTop w:val="0"/>
      <w:marBottom w:val="0"/>
      <w:divBdr>
        <w:top w:val="none" w:sz="0" w:space="0" w:color="auto"/>
        <w:left w:val="none" w:sz="0" w:space="0" w:color="auto"/>
        <w:bottom w:val="none" w:sz="0" w:space="0" w:color="auto"/>
        <w:right w:val="none" w:sz="0" w:space="0" w:color="auto"/>
      </w:divBdr>
      <w:divsChild>
        <w:div w:id="328826154">
          <w:marLeft w:val="0"/>
          <w:marRight w:val="0"/>
          <w:marTop w:val="0"/>
          <w:marBottom w:val="0"/>
          <w:divBdr>
            <w:top w:val="none" w:sz="0" w:space="0" w:color="auto"/>
            <w:left w:val="none" w:sz="0" w:space="0" w:color="auto"/>
            <w:bottom w:val="none" w:sz="0" w:space="0" w:color="auto"/>
            <w:right w:val="none" w:sz="0" w:space="0" w:color="auto"/>
          </w:divBdr>
          <w:divsChild>
            <w:div w:id="808323060">
              <w:marLeft w:val="0"/>
              <w:marRight w:val="0"/>
              <w:marTop w:val="0"/>
              <w:marBottom w:val="0"/>
              <w:divBdr>
                <w:top w:val="none" w:sz="0" w:space="0" w:color="auto"/>
                <w:left w:val="none" w:sz="0" w:space="0" w:color="auto"/>
                <w:bottom w:val="none" w:sz="0" w:space="0" w:color="auto"/>
                <w:right w:val="none" w:sz="0" w:space="0" w:color="auto"/>
              </w:divBdr>
              <w:divsChild>
                <w:div w:id="930697476">
                  <w:marLeft w:val="0"/>
                  <w:marRight w:val="0"/>
                  <w:marTop w:val="0"/>
                  <w:marBottom w:val="0"/>
                  <w:divBdr>
                    <w:top w:val="none" w:sz="0" w:space="0" w:color="auto"/>
                    <w:left w:val="none" w:sz="0" w:space="0" w:color="auto"/>
                    <w:bottom w:val="none" w:sz="0" w:space="0" w:color="auto"/>
                    <w:right w:val="none" w:sz="0" w:space="0" w:color="auto"/>
                  </w:divBdr>
                  <w:divsChild>
                    <w:div w:id="916745135">
                      <w:marLeft w:val="0"/>
                      <w:marRight w:val="0"/>
                      <w:marTop w:val="0"/>
                      <w:marBottom w:val="0"/>
                      <w:divBdr>
                        <w:top w:val="none" w:sz="0" w:space="0" w:color="auto"/>
                        <w:left w:val="none" w:sz="0" w:space="0" w:color="auto"/>
                        <w:bottom w:val="none" w:sz="0" w:space="0" w:color="auto"/>
                        <w:right w:val="none" w:sz="0" w:space="0" w:color="auto"/>
                      </w:divBdr>
                      <w:divsChild>
                        <w:div w:id="1801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48912">
      <w:bodyDiv w:val="1"/>
      <w:marLeft w:val="0"/>
      <w:marRight w:val="0"/>
      <w:marTop w:val="0"/>
      <w:marBottom w:val="0"/>
      <w:divBdr>
        <w:top w:val="none" w:sz="0" w:space="0" w:color="auto"/>
        <w:left w:val="none" w:sz="0" w:space="0" w:color="auto"/>
        <w:bottom w:val="none" w:sz="0" w:space="0" w:color="auto"/>
        <w:right w:val="none" w:sz="0" w:space="0" w:color="auto"/>
      </w:divBdr>
    </w:div>
    <w:div w:id="1804079012">
      <w:bodyDiv w:val="1"/>
      <w:marLeft w:val="0"/>
      <w:marRight w:val="0"/>
      <w:marTop w:val="0"/>
      <w:marBottom w:val="0"/>
      <w:divBdr>
        <w:top w:val="none" w:sz="0" w:space="0" w:color="auto"/>
        <w:left w:val="none" w:sz="0" w:space="0" w:color="auto"/>
        <w:bottom w:val="none" w:sz="0" w:space="0" w:color="auto"/>
        <w:right w:val="none" w:sz="0" w:space="0" w:color="auto"/>
      </w:divBdr>
    </w:div>
    <w:div w:id="1841652214">
      <w:bodyDiv w:val="1"/>
      <w:marLeft w:val="0"/>
      <w:marRight w:val="0"/>
      <w:marTop w:val="0"/>
      <w:marBottom w:val="0"/>
      <w:divBdr>
        <w:top w:val="none" w:sz="0" w:space="0" w:color="auto"/>
        <w:left w:val="none" w:sz="0" w:space="0" w:color="auto"/>
        <w:bottom w:val="none" w:sz="0" w:space="0" w:color="auto"/>
        <w:right w:val="none" w:sz="0" w:space="0" w:color="auto"/>
      </w:divBdr>
    </w:div>
    <w:div w:id="1861813600">
      <w:bodyDiv w:val="1"/>
      <w:marLeft w:val="0"/>
      <w:marRight w:val="0"/>
      <w:marTop w:val="0"/>
      <w:marBottom w:val="0"/>
      <w:divBdr>
        <w:top w:val="none" w:sz="0" w:space="0" w:color="auto"/>
        <w:left w:val="none" w:sz="0" w:space="0" w:color="auto"/>
        <w:bottom w:val="none" w:sz="0" w:space="0" w:color="auto"/>
        <w:right w:val="none" w:sz="0" w:space="0" w:color="auto"/>
      </w:divBdr>
    </w:div>
    <w:div w:id="1868062340">
      <w:bodyDiv w:val="1"/>
      <w:marLeft w:val="0"/>
      <w:marRight w:val="0"/>
      <w:marTop w:val="0"/>
      <w:marBottom w:val="0"/>
      <w:divBdr>
        <w:top w:val="none" w:sz="0" w:space="0" w:color="auto"/>
        <w:left w:val="none" w:sz="0" w:space="0" w:color="auto"/>
        <w:bottom w:val="none" w:sz="0" w:space="0" w:color="auto"/>
        <w:right w:val="none" w:sz="0" w:space="0" w:color="auto"/>
      </w:divBdr>
    </w:div>
    <w:div w:id="1883201498">
      <w:bodyDiv w:val="1"/>
      <w:marLeft w:val="0"/>
      <w:marRight w:val="0"/>
      <w:marTop w:val="0"/>
      <w:marBottom w:val="0"/>
      <w:divBdr>
        <w:top w:val="none" w:sz="0" w:space="0" w:color="auto"/>
        <w:left w:val="none" w:sz="0" w:space="0" w:color="auto"/>
        <w:bottom w:val="none" w:sz="0" w:space="0" w:color="auto"/>
        <w:right w:val="none" w:sz="0" w:space="0" w:color="auto"/>
      </w:divBdr>
    </w:div>
    <w:div w:id="2055233734">
      <w:bodyDiv w:val="1"/>
      <w:marLeft w:val="0"/>
      <w:marRight w:val="0"/>
      <w:marTop w:val="0"/>
      <w:marBottom w:val="0"/>
      <w:divBdr>
        <w:top w:val="none" w:sz="0" w:space="0" w:color="auto"/>
        <w:left w:val="none" w:sz="0" w:space="0" w:color="auto"/>
        <w:bottom w:val="none" w:sz="0" w:space="0" w:color="auto"/>
        <w:right w:val="none" w:sz="0" w:space="0" w:color="auto"/>
      </w:divBdr>
    </w:div>
    <w:div w:id="21033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49F5F2A-569A-469D-AEA1-D53704DEF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5722</Words>
  <Characters>32616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ORTEGA, EMILIO (ICMDM)</dc:creator>
  <cp:lastModifiedBy>Jordi Real</cp:lastModifiedBy>
  <cp:revision>2</cp:revision>
  <dcterms:created xsi:type="dcterms:W3CDTF">2020-12-07T11:45:00Z</dcterms:created>
  <dcterms:modified xsi:type="dcterms:W3CDTF">2020-12-07T11:45:00Z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7c1fdbfd-f692-3822-a68d-6cb126af09c2</vt:lpwstr>
  </property>
  <property fmtid="{D5CDD505-2E9C-101B-9397-08002B2CF9AE}" pid="4" name="Mendeley Citation Style_1">
    <vt:lpwstr>http://www.zotero.org/styles/vancouver</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http://www.zotero.org/styles/endocrinologia-y-nutricion</vt:lpwstr>
  </property>
  <property fmtid="{D5CDD505-2E9C-101B-9397-08002B2CF9AE}" pid="12" name="Mendeley Recent Style Name 3_1">
    <vt:lpwstr>Endocrinologia y Nutricion (Spanish)</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